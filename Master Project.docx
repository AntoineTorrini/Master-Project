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66302" w14:textId="77777777" w:rsidR="005C5E12" w:rsidRPr="005C5E12" w:rsidRDefault="005C5E12" w:rsidP="00527659">
      <w:pPr>
        <w:spacing w:line="276" w:lineRule="auto"/>
        <w:rPr>
          <w:lang w:val="en-US"/>
        </w:rPr>
      </w:pPr>
      <w:r w:rsidRPr="005C5E12">
        <w:rPr>
          <w:lang w:val="en-US"/>
        </w:rPr>
        <w:t>PAGE DE GARDE</w:t>
      </w:r>
    </w:p>
    <w:p w14:paraId="65012AE7" w14:textId="77777777" w:rsidR="005C5E12" w:rsidRPr="005C5E12" w:rsidRDefault="005C5E12" w:rsidP="00527659">
      <w:pPr>
        <w:spacing w:line="276" w:lineRule="auto"/>
        <w:rPr>
          <w:lang w:val="en-US"/>
        </w:rPr>
      </w:pPr>
    </w:p>
    <w:p w14:paraId="78D7BE66" w14:textId="77777777" w:rsidR="005C5E12" w:rsidRPr="005C5E12" w:rsidRDefault="005C5E12" w:rsidP="00527659">
      <w:pPr>
        <w:spacing w:line="276" w:lineRule="auto"/>
        <w:rPr>
          <w:lang w:val="en-US"/>
        </w:rPr>
      </w:pPr>
    </w:p>
    <w:p w14:paraId="07B05122" w14:textId="77777777" w:rsidR="005C5E12" w:rsidRPr="005C5E12" w:rsidRDefault="005C5E12" w:rsidP="00527659">
      <w:pPr>
        <w:spacing w:line="276" w:lineRule="auto"/>
        <w:rPr>
          <w:lang w:val="en-US"/>
        </w:rPr>
      </w:pPr>
    </w:p>
    <w:p w14:paraId="1225456B" w14:textId="77777777" w:rsidR="005C5E12" w:rsidRPr="005C5E12" w:rsidRDefault="005C5E12" w:rsidP="00527659">
      <w:pPr>
        <w:spacing w:line="276" w:lineRule="auto"/>
        <w:rPr>
          <w:lang w:val="en-US"/>
        </w:rPr>
      </w:pPr>
      <w:r w:rsidRPr="005C5E12">
        <w:rPr>
          <w:lang w:val="en-US"/>
        </w:rPr>
        <w:br w:type="page"/>
      </w:r>
    </w:p>
    <w:p w14:paraId="157F0E90" w14:textId="2AD3EB9F" w:rsidR="007628F7" w:rsidRDefault="007628F7" w:rsidP="00527659">
      <w:pPr>
        <w:pStyle w:val="TOC1"/>
        <w:tabs>
          <w:tab w:val="right" w:pos="9056"/>
        </w:tabs>
        <w:spacing w:line="276" w:lineRule="auto"/>
        <w:rPr>
          <w:lang w:val="en-US"/>
        </w:rPr>
      </w:pPr>
      <w:r>
        <w:rPr>
          <w:lang w:val="en-US"/>
        </w:rPr>
        <w:lastRenderedPageBreak/>
        <w:t>TABLE OF CONTENT</w:t>
      </w:r>
    </w:p>
    <w:p w14:paraId="2EE48D2D" w14:textId="77777777" w:rsidR="007628F7" w:rsidRDefault="007628F7" w:rsidP="00527659">
      <w:pPr>
        <w:pStyle w:val="TOC1"/>
        <w:tabs>
          <w:tab w:val="right" w:pos="9056"/>
        </w:tabs>
        <w:spacing w:line="276" w:lineRule="auto"/>
        <w:rPr>
          <w:lang w:val="en-US"/>
        </w:rPr>
      </w:pPr>
    </w:p>
    <w:p w14:paraId="164E9E27" w14:textId="77777777" w:rsidR="007628F7" w:rsidRDefault="007628F7" w:rsidP="00527659">
      <w:pPr>
        <w:pStyle w:val="TOC1"/>
        <w:tabs>
          <w:tab w:val="right" w:pos="9056"/>
        </w:tabs>
        <w:spacing w:line="276" w:lineRule="auto"/>
        <w:rPr>
          <w:lang w:val="en-US"/>
        </w:rPr>
      </w:pPr>
    </w:p>
    <w:p w14:paraId="2337495B" w14:textId="77777777" w:rsidR="007628F7" w:rsidRDefault="007628F7" w:rsidP="00527659">
      <w:pPr>
        <w:pStyle w:val="TOC1"/>
        <w:tabs>
          <w:tab w:val="right" w:pos="9056"/>
        </w:tabs>
        <w:spacing w:line="276" w:lineRule="auto"/>
        <w:rPr>
          <w:lang w:val="en-US"/>
        </w:rPr>
      </w:pPr>
    </w:p>
    <w:p w14:paraId="149952CC" w14:textId="34888DEB" w:rsidR="00527659" w:rsidRDefault="003A4CBD" w:rsidP="00527659">
      <w:pPr>
        <w:pStyle w:val="TOC1"/>
        <w:tabs>
          <w:tab w:val="right" w:leader="dot" w:pos="9056"/>
        </w:tabs>
        <w:spacing w:line="276" w:lineRule="auto"/>
        <w:rPr>
          <w:rFonts w:eastAsiaTheme="minorEastAsia"/>
          <w:noProof/>
        </w:rPr>
      </w:pPr>
      <w:r w:rsidRPr="003A4CBD">
        <w:rPr>
          <w:b/>
          <w:sz w:val="28"/>
          <w:szCs w:val="28"/>
          <w:lang w:val="en-US"/>
        </w:rPr>
        <w:fldChar w:fldCharType="begin"/>
      </w:r>
      <w:r w:rsidRPr="003A4CBD">
        <w:rPr>
          <w:b/>
          <w:sz w:val="28"/>
          <w:szCs w:val="28"/>
          <w:lang w:val="en-US"/>
        </w:rPr>
        <w:instrText xml:space="preserve"> TOC \o "1-3" \h \z \u </w:instrText>
      </w:r>
      <w:r w:rsidRPr="003A4CBD">
        <w:rPr>
          <w:b/>
          <w:sz w:val="28"/>
          <w:szCs w:val="28"/>
          <w:lang w:val="en-US"/>
        </w:rPr>
        <w:fldChar w:fldCharType="separate"/>
      </w:r>
      <w:hyperlink w:anchor="_Toc10102723" w:history="1">
        <w:r w:rsidR="00527659" w:rsidRPr="00B2549B">
          <w:rPr>
            <w:rStyle w:val="Hyperlink"/>
            <w:noProof/>
            <w:lang w:val="en-US"/>
          </w:rPr>
          <w:t>Introduction to Social Listening</w:t>
        </w:r>
        <w:r w:rsidR="00527659">
          <w:rPr>
            <w:noProof/>
            <w:webHidden/>
          </w:rPr>
          <w:tab/>
        </w:r>
        <w:r w:rsidR="00527659">
          <w:rPr>
            <w:noProof/>
            <w:webHidden/>
          </w:rPr>
          <w:fldChar w:fldCharType="begin"/>
        </w:r>
        <w:r w:rsidR="00527659">
          <w:rPr>
            <w:noProof/>
            <w:webHidden/>
          </w:rPr>
          <w:instrText xml:space="preserve"> PAGEREF _Toc10102723 \h </w:instrText>
        </w:r>
        <w:r w:rsidR="00527659">
          <w:rPr>
            <w:noProof/>
            <w:webHidden/>
          </w:rPr>
        </w:r>
        <w:r w:rsidR="00527659">
          <w:rPr>
            <w:noProof/>
            <w:webHidden/>
          </w:rPr>
          <w:fldChar w:fldCharType="separate"/>
        </w:r>
        <w:r w:rsidR="00527659">
          <w:rPr>
            <w:noProof/>
            <w:webHidden/>
          </w:rPr>
          <w:t>3</w:t>
        </w:r>
        <w:r w:rsidR="00527659">
          <w:rPr>
            <w:noProof/>
            <w:webHidden/>
          </w:rPr>
          <w:fldChar w:fldCharType="end"/>
        </w:r>
      </w:hyperlink>
    </w:p>
    <w:p w14:paraId="590A0C70" w14:textId="53850340" w:rsidR="00527659" w:rsidRDefault="00527659" w:rsidP="00527659">
      <w:pPr>
        <w:pStyle w:val="TOC2"/>
        <w:tabs>
          <w:tab w:val="right" w:leader="dot" w:pos="9056"/>
        </w:tabs>
        <w:spacing w:line="276" w:lineRule="auto"/>
        <w:rPr>
          <w:noProof/>
        </w:rPr>
      </w:pPr>
      <w:hyperlink w:anchor="_Toc10102724" w:history="1">
        <w:r w:rsidRPr="00B2549B">
          <w:rPr>
            <w:rStyle w:val="Hyperlink"/>
            <w:noProof/>
            <w:lang w:val="en-US"/>
          </w:rPr>
          <w:t>Internet and Traditional Marketing</w:t>
        </w:r>
        <w:r>
          <w:rPr>
            <w:noProof/>
            <w:webHidden/>
          </w:rPr>
          <w:tab/>
        </w:r>
        <w:r>
          <w:rPr>
            <w:noProof/>
            <w:webHidden/>
          </w:rPr>
          <w:fldChar w:fldCharType="begin"/>
        </w:r>
        <w:r>
          <w:rPr>
            <w:noProof/>
            <w:webHidden/>
          </w:rPr>
          <w:instrText xml:space="preserve"> PAGEREF _Toc10102724 \h </w:instrText>
        </w:r>
        <w:r>
          <w:rPr>
            <w:noProof/>
            <w:webHidden/>
          </w:rPr>
        </w:r>
        <w:r>
          <w:rPr>
            <w:noProof/>
            <w:webHidden/>
          </w:rPr>
          <w:fldChar w:fldCharType="separate"/>
        </w:r>
        <w:r>
          <w:rPr>
            <w:noProof/>
            <w:webHidden/>
          </w:rPr>
          <w:t>3</w:t>
        </w:r>
        <w:r>
          <w:rPr>
            <w:noProof/>
            <w:webHidden/>
          </w:rPr>
          <w:fldChar w:fldCharType="end"/>
        </w:r>
      </w:hyperlink>
    </w:p>
    <w:p w14:paraId="718C0498" w14:textId="7CEB3112" w:rsidR="00527659" w:rsidRDefault="00527659" w:rsidP="00527659">
      <w:pPr>
        <w:pStyle w:val="TOC1"/>
        <w:tabs>
          <w:tab w:val="right" w:leader="dot" w:pos="9056"/>
        </w:tabs>
        <w:spacing w:line="276" w:lineRule="auto"/>
        <w:rPr>
          <w:rFonts w:eastAsiaTheme="minorEastAsia"/>
          <w:noProof/>
        </w:rPr>
      </w:pPr>
      <w:hyperlink w:anchor="_Toc10102725" w:history="1">
        <w:r w:rsidRPr="00B2549B">
          <w:rPr>
            <w:rStyle w:val="Hyperlink"/>
            <w:noProof/>
            <w:lang w:val="en-US"/>
          </w:rPr>
          <w:t>Lectures</w:t>
        </w:r>
        <w:r>
          <w:rPr>
            <w:noProof/>
            <w:webHidden/>
          </w:rPr>
          <w:tab/>
        </w:r>
        <w:r>
          <w:rPr>
            <w:noProof/>
            <w:webHidden/>
          </w:rPr>
          <w:fldChar w:fldCharType="begin"/>
        </w:r>
        <w:r>
          <w:rPr>
            <w:noProof/>
            <w:webHidden/>
          </w:rPr>
          <w:instrText xml:space="preserve"> PAGEREF _Toc10102725 \h </w:instrText>
        </w:r>
        <w:r>
          <w:rPr>
            <w:noProof/>
            <w:webHidden/>
          </w:rPr>
        </w:r>
        <w:r>
          <w:rPr>
            <w:noProof/>
            <w:webHidden/>
          </w:rPr>
          <w:fldChar w:fldCharType="separate"/>
        </w:r>
        <w:r>
          <w:rPr>
            <w:noProof/>
            <w:webHidden/>
          </w:rPr>
          <w:t>4</w:t>
        </w:r>
        <w:r>
          <w:rPr>
            <w:noProof/>
            <w:webHidden/>
          </w:rPr>
          <w:fldChar w:fldCharType="end"/>
        </w:r>
      </w:hyperlink>
    </w:p>
    <w:p w14:paraId="2399283E" w14:textId="67EBC96F" w:rsidR="00527659" w:rsidRDefault="00527659" w:rsidP="00527659">
      <w:pPr>
        <w:pStyle w:val="TOC1"/>
        <w:tabs>
          <w:tab w:val="right" w:leader="dot" w:pos="9056"/>
        </w:tabs>
        <w:spacing w:line="276" w:lineRule="auto"/>
        <w:rPr>
          <w:rFonts w:eastAsiaTheme="minorEastAsia"/>
          <w:noProof/>
        </w:rPr>
      </w:pPr>
      <w:hyperlink w:anchor="_Toc10102726" w:history="1">
        <w:r w:rsidRPr="00B2549B">
          <w:rPr>
            <w:rStyle w:val="Hyperlink"/>
            <w:noProof/>
            <w:lang w:val="en-US"/>
          </w:rPr>
          <w:t>Methodology</w:t>
        </w:r>
        <w:r>
          <w:rPr>
            <w:noProof/>
            <w:webHidden/>
          </w:rPr>
          <w:tab/>
        </w:r>
        <w:r>
          <w:rPr>
            <w:noProof/>
            <w:webHidden/>
          </w:rPr>
          <w:fldChar w:fldCharType="begin"/>
        </w:r>
        <w:r>
          <w:rPr>
            <w:noProof/>
            <w:webHidden/>
          </w:rPr>
          <w:instrText xml:space="preserve"> PAGEREF _Toc10102726 \h </w:instrText>
        </w:r>
        <w:r>
          <w:rPr>
            <w:noProof/>
            <w:webHidden/>
          </w:rPr>
        </w:r>
        <w:r>
          <w:rPr>
            <w:noProof/>
            <w:webHidden/>
          </w:rPr>
          <w:fldChar w:fldCharType="separate"/>
        </w:r>
        <w:r>
          <w:rPr>
            <w:noProof/>
            <w:webHidden/>
          </w:rPr>
          <w:t>5</w:t>
        </w:r>
        <w:r>
          <w:rPr>
            <w:noProof/>
            <w:webHidden/>
          </w:rPr>
          <w:fldChar w:fldCharType="end"/>
        </w:r>
      </w:hyperlink>
    </w:p>
    <w:p w14:paraId="45A99117" w14:textId="24790FB2" w:rsidR="00527659" w:rsidRDefault="00527659" w:rsidP="00527659">
      <w:pPr>
        <w:pStyle w:val="TOC1"/>
        <w:tabs>
          <w:tab w:val="right" w:leader="dot" w:pos="9056"/>
        </w:tabs>
        <w:spacing w:line="276" w:lineRule="auto"/>
        <w:rPr>
          <w:rFonts w:eastAsiaTheme="minorEastAsia"/>
          <w:noProof/>
        </w:rPr>
      </w:pPr>
      <w:hyperlink w:anchor="_Toc10102727" w:history="1">
        <w:r w:rsidRPr="00B2549B">
          <w:rPr>
            <w:rStyle w:val="Hyperlink"/>
            <w:noProof/>
            <w:lang w:val="en-US"/>
          </w:rPr>
          <w:t>Data Prepar</w:t>
        </w:r>
        <w:r w:rsidRPr="00B2549B">
          <w:rPr>
            <w:rStyle w:val="Hyperlink"/>
            <w:noProof/>
            <w:lang w:val="en-US"/>
          </w:rPr>
          <w:t>a</w:t>
        </w:r>
        <w:r w:rsidRPr="00B2549B">
          <w:rPr>
            <w:rStyle w:val="Hyperlink"/>
            <w:noProof/>
            <w:lang w:val="en-US"/>
          </w:rPr>
          <w:t>tion</w:t>
        </w:r>
        <w:r>
          <w:rPr>
            <w:noProof/>
            <w:webHidden/>
          </w:rPr>
          <w:tab/>
        </w:r>
        <w:r>
          <w:rPr>
            <w:noProof/>
            <w:webHidden/>
          </w:rPr>
          <w:fldChar w:fldCharType="begin"/>
        </w:r>
        <w:r>
          <w:rPr>
            <w:noProof/>
            <w:webHidden/>
          </w:rPr>
          <w:instrText xml:space="preserve"> PAGEREF _Toc10102727 \h </w:instrText>
        </w:r>
        <w:r>
          <w:rPr>
            <w:noProof/>
            <w:webHidden/>
          </w:rPr>
        </w:r>
        <w:r>
          <w:rPr>
            <w:noProof/>
            <w:webHidden/>
          </w:rPr>
          <w:fldChar w:fldCharType="separate"/>
        </w:r>
        <w:r>
          <w:rPr>
            <w:noProof/>
            <w:webHidden/>
          </w:rPr>
          <w:t>6</w:t>
        </w:r>
        <w:r>
          <w:rPr>
            <w:noProof/>
            <w:webHidden/>
          </w:rPr>
          <w:fldChar w:fldCharType="end"/>
        </w:r>
      </w:hyperlink>
    </w:p>
    <w:p w14:paraId="152FEC89" w14:textId="3056B96C" w:rsidR="00527659" w:rsidRDefault="00527659" w:rsidP="00527659">
      <w:pPr>
        <w:pStyle w:val="TOC1"/>
        <w:tabs>
          <w:tab w:val="right" w:leader="dot" w:pos="9056"/>
        </w:tabs>
        <w:spacing w:line="276" w:lineRule="auto"/>
        <w:rPr>
          <w:rFonts w:eastAsiaTheme="minorEastAsia"/>
          <w:noProof/>
        </w:rPr>
      </w:pPr>
      <w:hyperlink w:anchor="_Toc10102728" w:history="1">
        <w:r w:rsidRPr="00B2549B">
          <w:rPr>
            <w:rStyle w:val="Hyperlink"/>
            <w:noProof/>
            <w:lang w:val="en-US"/>
          </w:rPr>
          <w:t>Analysis</w:t>
        </w:r>
        <w:r>
          <w:rPr>
            <w:noProof/>
            <w:webHidden/>
          </w:rPr>
          <w:tab/>
        </w:r>
        <w:r>
          <w:rPr>
            <w:noProof/>
            <w:webHidden/>
          </w:rPr>
          <w:fldChar w:fldCharType="begin"/>
        </w:r>
        <w:r>
          <w:rPr>
            <w:noProof/>
            <w:webHidden/>
          </w:rPr>
          <w:instrText xml:space="preserve"> PAGEREF _Toc10102728 \h </w:instrText>
        </w:r>
        <w:r>
          <w:rPr>
            <w:noProof/>
            <w:webHidden/>
          </w:rPr>
        </w:r>
        <w:r>
          <w:rPr>
            <w:noProof/>
            <w:webHidden/>
          </w:rPr>
          <w:fldChar w:fldCharType="separate"/>
        </w:r>
        <w:r>
          <w:rPr>
            <w:noProof/>
            <w:webHidden/>
          </w:rPr>
          <w:t>7</w:t>
        </w:r>
        <w:r>
          <w:rPr>
            <w:noProof/>
            <w:webHidden/>
          </w:rPr>
          <w:fldChar w:fldCharType="end"/>
        </w:r>
      </w:hyperlink>
    </w:p>
    <w:p w14:paraId="6A91FAB1" w14:textId="44E82A91" w:rsidR="00527659" w:rsidRDefault="00527659" w:rsidP="00527659">
      <w:pPr>
        <w:pStyle w:val="TOC1"/>
        <w:tabs>
          <w:tab w:val="right" w:leader="dot" w:pos="9056"/>
        </w:tabs>
        <w:spacing w:line="276" w:lineRule="auto"/>
        <w:rPr>
          <w:rFonts w:eastAsiaTheme="minorEastAsia"/>
          <w:noProof/>
        </w:rPr>
      </w:pPr>
      <w:hyperlink w:anchor="_Toc10102729" w:history="1">
        <w:r w:rsidRPr="00B2549B">
          <w:rPr>
            <w:rStyle w:val="Hyperlink"/>
            <w:noProof/>
            <w:lang w:val="en-US"/>
          </w:rPr>
          <w:t>Conclusion</w:t>
        </w:r>
        <w:r>
          <w:rPr>
            <w:noProof/>
            <w:webHidden/>
          </w:rPr>
          <w:tab/>
        </w:r>
        <w:r>
          <w:rPr>
            <w:noProof/>
            <w:webHidden/>
          </w:rPr>
          <w:fldChar w:fldCharType="begin"/>
        </w:r>
        <w:r>
          <w:rPr>
            <w:noProof/>
            <w:webHidden/>
          </w:rPr>
          <w:instrText xml:space="preserve"> PAGEREF _Toc10102729 \h </w:instrText>
        </w:r>
        <w:r>
          <w:rPr>
            <w:noProof/>
            <w:webHidden/>
          </w:rPr>
        </w:r>
        <w:r>
          <w:rPr>
            <w:noProof/>
            <w:webHidden/>
          </w:rPr>
          <w:fldChar w:fldCharType="separate"/>
        </w:r>
        <w:r>
          <w:rPr>
            <w:noProof/>
            <w:webHidden/>
          </w:rPr>
          <w:t>8</w:t>
        </w:r>
        <w:r>
          <w:rPr>
            <w:noProof/>
            <w:webHidden/>
          </w:rPr>
          <w:fldChar w:fldCharType="end"/>
        </w:r>
      </w:hyperlink>
    </w:p>
    <w:p w14:paraId="3AE4D8F6" w14:textId="36487410" w:rsidR="00145779" w:rsidRPr="005C5E12" w:rsidRDefault="003A4CBD" w:rsidP="00527659">
      <w:pPr>
        <w:spacing w:line="276" w:lineRule="auto"/>
        <w:rPr>
          <w:lang w:val="en-US"/>
        </w:rPr>
      </w:pPr>
      <w:r w:rsidRPr="003A4CBD">
        <w:rPr>
          <w:b/>
          <w:sz w:val="28"/>
          <w:szCs w:val="28"/>
          <w:lang w:val="en-US"/>
        </w:rPr>
        <w:fldChar w:fldCharType="end"/>
      </w:r>
    </w:p>
    <w:p w14:paraId="78642CF5" w14:textId="77777777" w:rsidR="005C5E12" w:rsidRPr="005C5E12" w:rsidRDefault="005C5E12" w:rsidP="00527659">
      <w:pPr>
        <w:spacing w:line="276" w:lineRule="auto"/>
        <w:rPr>
          <w:lang w:val="en-US"/>
        </w:rPr>
      </w:pPr>
    </w:p>
    <w:p w14:paraId="361D99CE" w14:textId="77777777" w:rsidR="005C5E12" w:rsidRPr="005C5E12" w:rsidRDefault="005C5E12" w:rsidP="00527659">
      <w:pPr>
        <w:spacing w:line="276" w:lineRule="auto"/>
        <w:rPr>
          <w:lang w:val="en-US"/>
        </w:rPr>
      </w:pPr>
    </w:p>
    <w:p w14:paraId="28A255C5" w14:textId="5EAC6DE5" w:rsidR="005C5E12" w:rsidRPr="005C5E12" w:rsidRDefault="005C5E12" w:rsidP="00527659">
      <w:pPr>
        <w:spacing w:line="276" w:lineRule="auto"/>
        <w:rPr>
          <w:lang w:val="en-US"/>
        </w:rPr>
      </w:pPr>
      <w:r w:rsidRPr="005C5E12">
        <w:rPr>
          <w:lang w:val="en-US"/>
        </w:rPr>
        <w:br w:type="page"/>
      </w:r>
    </w:p>
    <w:p w14:paraId="1800D8CA" w14:textId="76CC3FF7" w:rsidR="005C5E12" w:rsidRPr="005C5E12" w:rsidRDefault="005C5E12" w:rsidP="00527659">
      <w:pPr>
        <w:pStyle w:val="Heading1"/>
        <w:spacing w:line="276" w:lineRule="auto"/>
        <w:rPr>
          <w:lang w:val="en-US"/>
        </w:rPr>
      </w:pPr>
      <w:bookmarkStart w:id="0" w:name="_Toc10102723"/>
      <w:r w:rsidRPr="005C5E12">
        <w:rPr>
          <w:lang w:val="en-US"/>
        </w:rPr>
        <w:lastRenderedPageBreak/>
        <w:t>Introducti</w:t>
      </w:r>
      <w:r>
        <w:rPr>
          <w:lang w:val="en-US"/>
        </w:rPr>
        <w:t>on</w:t>
      </w:r>
      <w:r w:rsidR="003A4CBD">
        <w:rPr>
          <w:lang w:val="en-US"/>
        </w:rPr>
        <w:t xml:space="preserve"> to Social Listening</w:t>
      </w:r>
      <w:bookmarkEnd w:id="0"/>
    </w:p>
    <w:p w14:paraId="2EC02CD2" w14:textId="1D844537" w:rsidR="005C5E12" w:rsidRPr="005C5E12" w:rsidRDefault="005C5E12" w:rsidP="00527659">
      <w:pPr>
        <w:spacing w:line="276" w:lineRule="auto"/>
        <w:jc w:val="both"/>
        <w:rPr>
          <w:lang w:val="en-US"/>
        </w:rPr>
      </w:pPr>
    </w:p>
    <w:p w14:paraId="7660090C" w14:textId="4DCC2120" w:rsidR="005C5E12" w:rsidRDefault="003A4CBD" w:rsidP="00527659">
      <w:pPr>
        <w:spacing w:line="276" w:lineRule="auto"/>
        <w:jc w:val="both"/>
        <w:rPr>
          <w:lang w:val="en-US"/>
        </w:rPr>
      </w:pPr>
      <w:r>
        <w:rPr>
          <w:lang w:val="en-US"/>
        </w:rPr>
        <w:t xml:space="preserve">The launch of Facebook in </w:t>
      </w:r>
      <w:r w:rsidRPr="00A741A4">
        <w:rPr>
          <w:b/>
          <w:lang w:val="en-US"/>
        </w:rPr>
        <w:t>DATE</w:t>
      </w:r>
      <w:r>
        <w:rPr>
          <w:lang w:val="en-US"/>
        </w:rPr>
        <w:t xml:space="preserve"> and Twitter in </w:t>
      </w:r>
      <w:r w:rsidRPr="00A741A4">
        <w:rPr>
          <w:b/>
          <w:lang w:val="en-US"/>
        </w:rPr>
        <w:t>DATE</w:t>
      </w:r>
      <w:r>
        <w:rPr>
          <w:lang w:val="en-US"/>
        </w:rPr>
        <w:t xml:space="preserve"> marked the beginning of a direct access to consumer’s minds. </w:t>
      </w:r>
      <w:r w:rsidR="00A741A4">
        <w:rPr>
          <w:lang w:val="en-US"/>
        </w:rPr>
        <w:t xml:space="preserve">From Internet to traditional, marketing will be shaken by these new insights coming right of the consumers’ fingertips. </w:t>
      </w:r>
      <w:r>
        <w:rPr>
          <w:lang w:val="en-US"/>
        </w:rPr>
        <w:t>The strength of these companies does not only lie into their capacity to connect people together but to a certain extent in the possibility for anyone who listens to learn more about the opinion of a particular group of people.</w:t>
      </w:r>
    </w:p>
    <w:p w14:paraId="2B1FA696" w14:textId="095B15E9" w:rsidR="00A741A4" w:rsidRDefault="00A741A4" w:rsidP="00527659">
      <w:pPr>
        <w:spacing w:line="276" w:lineRule="auto"/>
        <w:jc w:val="both"/>
        <w:rPr>
          <w:lang w:val="en-US"/>
        </w:rPr>
      </w:pPr>
    </w:p>
    <w:p w14:paraId="06644664" w14:textId="4FED2D63" w:rsidR="008B055E" w:rsidRDefault="008B055E" w:rsidP="00527659">
      <w:pPr>
        <w:spacing w:line="276" w:lineRule="auto"/>
        <w:jc w:val="both"/>
        <w:rPr>
          <w:lang w:val="en-US"/>
        </w:rPr>
      </w:pPr>
    </w:p>
    <w:p w14:paraId="58F31E9B" w14:textId="52020E00" w:rsidR="008B055E" w:rsidRDefault="00433815" w:rsidP="00527659">
      <w:pPr>
        <w:spacing w:line="276" w:lineRule="auto"/>
        <w:jc w:val="both"/>
        <w:rPr>
          <w:lang w:val="en-US"/>
        </w:rPr>
      </w:pPr>
      <w:r>
        <w:rPr>
          <w:lang w:val="en-US"/>
        </w:rPr>
        <w:t>Chiffres sur le contenu créée en ligne (tweets, posts, reveix etc)</w:t>
      </w:r>
    </w:p>
    <w:p w14:paraId="33E007BE" w14:textId="4AA1DA94" w:rsidR="00433815" w:rsidRDefault="00433815" w:rsidP="00527659">
      <w:pPr>
        <w:spacing w:line="276" w:lineRule="auto"/>
        <w:jc w:val="both"/>
        <w:rPr>
          <w:lang w:val="en-US"/>
        </w:rPr>
      </w:pPr>
      <w:r>
        <w:rPr>
          <w:lang w:val="en-US"/>
        </w:rPr>
        <w:t>Augmentation ? etc</w:t>
      </w:r>
    </w:p>
    <w:p w14:paraId="3E4B3F4D" w14:textId="67C8429D" w:rsidR="00433815" w:rsidRDefault="00433815" w:rsidP="00527659">
      <w:pPr>
        <w:spacing w:line="276" w:lineRule="auto"/>
        <w:jc w:val="both"/>
        <w:rPr>
          <w:lang w:val="en-US"/>
        </w:rPr>
      </w:pPr>
    </w:p>
    <w:p w14:paraId="08B0727B" w14:textId="7DEE6C3F" w:rsidR="00433815" w:rsidRDefault="00433815" w:rsidP="00527659">
      <w:pPr>
        <w:spacing w:line="276" w:lineRule="auto"/>
        <w:jc w:val="both"/>
        <w:rPr>
          <w:lang w:val="en-US"/>
        </w:rPr>
      </w:pPr>
      <w:r>
        <w:rPr>
          <w:lang w:val="en-US"/>
        </w:rPr>
        <w:t>What is social listening</w:t>
      </w:r>
    </w:p>
    <w:p w14:paraId="3EBB9A22" w14:textId="3E14DDE6" w:rsidR="00433815" w:rsidRDefault="00433815" w:rsidP="00527659">
      <w:pPr>
        <w:spacing w:line="276" w:lineRule="auto"/>
        <w:jc w:val="both"/>
        <w:rPr>
          <w:lang w:val="en-US"/>
        </w:rPr>
      </w:pPr>
    </w:p>
    <w:p w14:paraId="41918856" w14:textId="1514919A" w:rsidR="00433815" w:rsidRDefault="00433815" w:rsidP="00527659">
      <w:pPr>
        <w:spacing w:line="276" w:lineRule="auto"/>
        <w:jc w:val="both"/>
        <w:rPr>
          <w:lang w:val="en-US"/>
        </w:rPr>
      </w:pPr>
      <w:r>
        <w:rPr>
          <w:lang w:val="en-US"/>
        </w:rPr>
        <w:t>What insisgts can be taken</w:t>
      </w:r>
    </w:p>
    <w:p w14:paraId="1DFBF157" w14:textId="656667FA" w:rsidR="00433815" w:rsidRDefault="00433815" w:rsidP="00527659">
      <w:pPr>
        <w:spacing w:line="276" w:lineRule="auto"/>
        <w:jc w:val="both"/>
        <w:rPr>
          <w:lang w:val="en-US"/>
        </w:rPr>
      </w:pPr>
    </w:p>
    <w:p w14:paraId="24AFC5B4" w14:textId="498FFE4A" w:rsidR="00433815" w:rsidRDefault="00433815" w:rsidP="00527659">
      <w:pPr>
        <w:spacing w:line="276" w:lineRule="auto"/>
        <w:jc w:val="both"/>
        <w:rPr>
          <w:lang w:val="en-US"/>
        </w:rPr>
      </w:pPr>
      <w:r>
        <w:rPr>
          <w:lang w:val="en-US"/>
        </w:rPr>
        <w:t>limitations</w:t>
      </w:r>
    </w:p>
    <w:p w14:paraId="72E08ACD" w14:textId="77777777" w:rsidR="00433815" w:rsidRDefault="00433815" w:rsidP="00527659">
      <w:pPr>
        <w:spacing w:line="276" w:lineRule="auto"/>
        <w:jc w:val="both"/>
        <w:rPr>
          <w:lang w:val="en-US"/>
        </w:rPr>
      </w:pPr>
    </w:p>
    <w:p w14:paraId="0BE2EACD" w14:textId="1B5682A2" w:rsidR="008B055E" w:rsidRDefault="008B055E" w:rsidP="00527659">
      <w:pPr>
        <w:spacing w:line="276" w:lineRule="auto"/>
        <w:jc w:val="both"/>
        <w:rPr>
          <w:lang w:val="en-US"/>
        </w:rPr>
      </w:pPr>
    </w:p>
    <w:p w14:paraId="60DE483F" w14:textId="4A868DD0" w:rsidR="008B055E" w:rsidRDefault="008B055E" w:rsidP="00527659">
      <w:pPr>
        <w:spacing w:line="276" w:lineRule="auto"/>
        <w:jc w:val="both"/>
        <w:rPr>
          <w:lang w:val="en-US"/>
        </w:rPr>
      </w:pPr>
    </w:p>
    <w:p w14:paraId="3C3D2605" w14:textId="77777777" w:rsidR="00527659" w:rsidRDefault="00527659" w:rsidP="00527659">
      <w:pPr>
        <w:spacing w:line="276" w:lineRule="auto"/>
        <w:jc w:val="both"/>
        <w:rPr>
          <w:lang w:val="en-US"/>
        </w:rPr>
      </w:pPr>
      <w:r>
        <w:rPr>
          <w:lang w:val="en-US"/>
        </w:rPr>
        <w:t>The heart of any social listening strategy lies into the quality and quantity of the data collected. There are several options to collect from social networks everything they expose. The simplest one is to use their dedicated APIs that allows through paid plans to access everything, for example Twitter, or part, for example Facebook, of their network. This can be rapidly a cost if the social listening strategy requires a daily update and that the topic monitored generates a large quantity of data.</w:t>
      </w:r>
    </w:p>
    <w:p w14:paraId="10E8500E" w14:textId="77777777" w:rsidR="00527659" w:rsidRDefault="00527659" w:rsidP="00527659">
      <w:pPr>
        <w:spacing w:line="276" w:lineRule="auto"/>
        <w:jc w:val="both"/>
        <w:rPr>
          <w:lang w:val="en-US"/>
        </w:rPr>
      </w:pPr>
    </w:p>
    <w:p w14:paraId="3B53F271" w14:textId="77777777" w:rsidR="00527659" w:rsidRDefault="00527659" w:rsidP="00527659">
      <w:pPr>
        <w:spacing w:line="276" w:lineRule="auto"/>
        <w:jc w:val="both"/>
        <w:rPr>
          <w:lang w:val="en-US"/>
        </w:rPr>
      </w:pPr>
      <w:r>
        <w:rPr>
          <w:lang w:val="en-US"/>
        </w:rPr>
        <w:t>The second option is to go for some pure players like Talkwalker, Sprout Social or Hootsuite that allow through a paid plan to access everything they expose. This tools can aggregate several social media sources, for example Twitter and Instagram</w:t>
      </w:r>
    </w:p>
    <w:p w14:paraId="26FB3C88" w14:textId="0F4DEA54" w:rsidR="008B055E" w:rsidRDefault="008B055E" w:rsidP="00527659">
      <w:pPr>
        <w:spacing w:line="276" w:lineRule="auto"/>
        <w:jc w:val="both"/>
        <w:rPr>
          <w:lang w:val="en-US"/>
        </w:rPr>
      </w:pPr>
    </w:p>
    <w:p w14:paraId="3B233F7B" w14:textId="5247168B" w:rsidR="008B055E" w:rsidRDefault="008B055E" w:rsidP="00527659">
      <w:pPr>
        <w:spacing w:line="276" w:lineRule="auto"/>
        <w:jc w:val="both"/>
        <w:rPr>
          <w:lang w:val="en-US"/>
        </w:rPr>
      </w:pPr>
    </w:p>
    <w:p w14:paraId="0C38A991" w14:textId="74CDD5B2" w:rsidR="008B055E" w:rsidRDefault="008B055E" w:rsidP="00527659">
      <w:pPr>
        <w:spacing w:line="276" w:lineRule="auto"/>
        <w:jc w:val="both"/>
        <w:rPr>
          <w:lang w:val="en-US"/>
        </w:rPr>
      </w:pPr>
    </w:p>
    <w:p w14:paraId="178C0C72" w14:textId="77777777" w:rsidR="008B055E" w:rsidRDefault="008B055E" w:rsidP="00527659">
      <w:pPr>
        <w:spacing w:line="276" w:lineRule="auto"/>
        <w:jc w:val="both"/>
        <w:rPr>
          <w:lang w:val="en-US"/>
        </w:rPr>
      </w:pPr>
    </w:p>
    <w:p w14:paraId="4786B74B" w14:textId="6BAE4498" w:rsidR="00A741A4" w:rsidRDefault="00A741A4" w:rsidP="00527659">
      <w:pPr>
        <w:pStyle w:val="Heading2"/>
        <w:spacing w:line="276" w:lineRule="auto"/>
        <w:rPr>
          <w:lang w:val="en-US"/>
        </w:rPr>
      </w:pPr>
      <w:bookmarkStart w:id="1" w:name="_Toc10102724"/>
      <w:r>
        <w:rPr>
          <w:lang w:val="en-US"/>
        </w:rPr>
        <w:t>Internet and Traditional Marketing</w:t>
      </w:r>
      <w:bookmarkEnd w:id="1"/>
    </w:p>
    <w:p w14:paraId="5A8FC8DB" w14:textId="3734396B" w:rsidR="003A4CBD" w:rsidRDefault="003A4CBD" w:rsidP="00527659">
      <w:pPr>
        <w:spacing w:line="276" w:lineRule="auto"/>
        <w:jc w:val="both"/>
        <w:rPr>
          <w:lang w:val="en-US"/>
        </w:rPr>
      </w:pPr>
    </w:p>
    <w:p w14:paraId="698B9CF5" w14:textId="3EC42482" w:rsidR="003A4CBD" w:rsidRDefault="00C2778B" w:rsidP="00527659">
      <w:pPr>
        <w:spacing w:line="276" w:lineRule="auto"/>
        <w:jc w:val="both"/>
        <w:rPr>
          <w:lang w:val="en-US"/>
        </w:rPr>
      </w:pPr>
      <w:r>
        <w:rPr>
          <w:lang w:val="en-US"/>
        </w:rPr>
        <w:t>Marketing, meaning all the activities a company must accomplish to promote and sell their product, has been done since the Antiquity</w:t>
      </w:r>
      <w:r w:rsidR="008B055E">
        <w:rPr>
          <w:lang w:val="en-US"/>
        </w:rPr>
        <w:t xml:space="preserve"> with mosaic design where an artist has spent time </w:t>
      </w:r>
      <w:r w:rsidR="008B055E">
        <w:rPr>
          <w:lang w:val="en-US"/>
        </w:rPr>
        <w:lastRenderedPageBreak/>
        <w:t>to create advertisement campaign for fish sauce</w:t>
      </w:r>
      <w:r w:rsidR="008B055E">
        <w:rPr>
          <w:rStyle w:val="FootnoteReference"/>
          <w:lang w:val="en-US"/>
        </w:rPr>
        <w:footnoteReference w:id="1"/>
      </w:r>
      <w:r w:rsidR="008B055E">
        <w:rPr>
          <w:lang w:val="en-US"/>
        </w:rPr>
        <w:t>. But marketing has done quite the leap since Antiquity and nowadays, it gathers four major methods being printing, broadcasting, direct mailing and phoning. Almost every company in the world use at least one of these techniques to advertise its product.</w:t>
      </w:r>
    </w:p>
    <w:p w14:paraId="05B9652C" w14:textId="346B0993" w:rsidR="008B055E" w:rsidRDefault="008B055E" w:rsidP="00527659">
      <w:pPr>
        <w:spacing w:line="276" w:lineRule="auto"/>
        <w:jc w:val="both"/>
        <w:rPr>
          <w:lang w:val="en-US"/>
        </w:rPr>
      </w:pPr>
      <w:r>
        <w:rPr>
          <w:lang w:val="en-US"/>
        </w:rPr>
        <w:t>I</w:t>
      </w:r>
    </w:p>
    <w:p w14:paraId="2CED756B" w14:textId="77777777" w:rsidR="003A4CBD" w:rsidRPr="005C5E12" w:rsidRDefault="003A4CBD" w:rsidP="00527659">
      <w:pPr>
        <w:spacing w:line="276" w:lineRule="auto"/>
        <w:rPr>
          <w:lang w:val="en-US"/>
        </w:rPr>
      </w:pPr>
    </w:p>
    <w:p w14:paraId="436F5E7D" w14:textId="603FD5A2" w:rsidR="005C5E12" w:rsidRPr="005C5E12" w:rsidRDefault="005C5E12" w:rsidP="00527659">
      <w:pPr>
        <w:spacing w:line="276" w:lineRule="auto"/>
        <w:rPr>
          <w:lang w:val="en-US"/>
        </w:rPr>
      </w:pPr>
      <w:r>
        <w:rPr>
          <w:lang w:val="en-US"/>
        </w:rPr>
        <w:br w:type="page"/>
      </w:r>
    </w:p>
    <w:p w14:paraId="0AAA3F79" w14:textId="2E9FEAC2" w:rsidR="005C5E12" w:rsidRPr="005C5E12" w:rsidRDefault="005C5E12" w:rsidP="00527659">
      <w:pPr>
        <w:pStyle w:val="Heading1"/>
        <w:spacing w:line="276" w:lineRule="auto"/>
        <w:rPr>
          <w:lang w:val="en-US"/>
        </w:rPr>
      </w:pPr>
      <w:bookmarkStart w:id="2" w:name="_Toc10102725"/>
      <w:r w:rsidRPr="005C5E12">
        <w:rPr>
          <w:lang w:val="en-US"/>
        </w:rPr>
        <w:lastRenderedPageBreak/>
        <w:t>Lectures</w:t>
      </w:r>
      <w:bookmarkEnd w:id="2"/>
    </w:p>
    <w:p w14:paraId="47FDD763" w14:textId="703CD2AB" w:rsidR="005C5E12" w:rsidRPr="005C5E12" w:rsidRDefault="005C5E12" w:rsidP="00527659">
      <w:pPr>
        <w:spacing w:line="276" w:lineRule="auto"/>
        <w:jc w:val="both"/>
        <w:rPr>
          <w:lang w:val="en-US"/>
        </w:rPr>
      </w:pPr>
    </w:p>
    <w:p w14:paraId="686AE4ED" w14:textId="67DD4D35" w:rsidR="005C5E12" w:rsidRPr="005C5E12" w:rsidRDefault="005C5E12" w:rsidP="00527659">
      <w:pPr>
        <w:spacing w:line="276" w:lineRule="auto"/>
        <w:jc w:val="both"/>
        <w:rPr>
          <w:lang w:val="en-US"/>
        </w:rPr>
      </w:pPr>
    </w:p>
    <w:p w14:paraId="2FE7E6C9" w14:textId="6E8D8283" w:rsidR="005C5E12" w:rsidRPr="005C5E12" w:rsidRDefault="005C5E12" w:rsidP="00527659">
      <w:pPr>
        <w:spacing w:line="276" w:lineRule="auto"/>
        <w:jc w:val="both"/>
        <w:rPr>
          <w:lang w:val="en-US"/>
        </w:rPr>
      </w:pPr>
    </w:p>
    <w:p w14:paraId="1CA87C97" w14:textId="06C0662E" w:rsidR="005C5E12" w:rsidRPr="005C5E12" w:rsidRDefault="005C5E12" w:rsidP="00527659">
      <w:pPr>
        <w:spacing w:line="276" w:lineRule="auto"/>
        <w:jc w:val="both"/>
        <w:rPr>
          <w:lang w:val="en-US"/>
        </w:rPr>
      </w:pPr>
      <w:r>
        <w:rPr>
          <w:lang w:val="en-US"/>
        </w:rPr>
        <w:br w:type="page"/>
      </w:r>
    </w:p>
    <w:p w14:paraId="48569223" w14:textId="026E301D" w:rsidR="005C5E12" w:rsidRPr="005C5E12" w:rsidRDefault="005C5E12" w:rsidP="00527659">
      <w:pPr>
        <w:pStyle w:val="Heading1"/>
        <w:spacing w:line="276" w:lineRule="auto"/>
        <w:rPr>
          <w:lang w:val="en-US"/>
        </w:rPr>
      </w:pPr>
      <w:bookmarkStart w:id="3" w:name="_Toc10102726"/>
      <w:r w:rsidRPr="005C5E12">
        <w:rPr>
          <w:lang w:val="en-US"/>
        </w:rPr>
        <w:lastRenderedPageBreak/>
        <w:t>Methodology</w:t>
      </w:r>
      <w:bookmarkEnd w:id="3"/>
    </w:p>
    <w:p w14:paraId="58387C62" w14:textId="0A08B01F" w:rsidR="005C5E12" w:rsidRPr="005C5E12" w:rsidRDefault="005C5E12" w:rsidP="00527659">
      <w:pPr>
        <w:spacing w:line="276" w:lineRule="auto"/>
        <w:jc w:val="both"/>
        <w:rPr>
          <w:lang w:val="en-US"/>
        </w:rPr>
      </w:pPr>
    </w:p>
    <w:p w14:paraId="0A594AB0" w14:textId="1AC53BE3" w:rsidR="005C5E12" w:rsidRDefault="005C5E12" w:rsidP="00527659">
      <w:pPr>
        <w:spacing w:line="276" w:lineRule="auto"/>
        <w:jc w:val="both"/>
        <w:rPr>
          <w:lang w:val="en-US"/>
        </w:rPr>
      </w:pPr>
    </w:p>
    <w:p w14:paraId="1B9734CE" w14:textId="7C119C3B" w:rsidR="008406EE" w:rsidRDefault="008406EE" w:rsidP="00527659">
      <w:pPr>
        <w:spacing w:line="276" w:lineRule="auto"/>
        <w:jc w:val="both"/>
        <w:rPr>
          <w:lang w:val="en-US"/>
        </w:rPr>
      </w:pPr>
      <w:r>
        <w:rPr>
          <w:lang w:val="en-US"/>
        </w:rPr>
        <w:t>Data Collection</w:t>
      </w:r>
    </w:p>
    <w:p w14:paraId="4AA3855C" w14:textId="7E3FF30F" w:rsidR="008406EE" w:rsidRDefault="008406EE" w:rsidP="00527659">
      <w:pPr>
        <w:spacing w:line="276" w:lineRule="auto"/>
        <w:jc w:val="both"/>
        <w:rPr>
          <w:lang w:val="en-US"/>
        </w:rPr>
      </w:pPr>
    </w:p>
    <w:p w14:paraId="765C8214" w14:textId="64AE90B9" w:rsidR="008406EE" w:rsidRDefault="008406EE" w:rsidP="00527659">
      <w:pPr>
        <w:spacing w:line="276" w:lineRule="auto"/>
        <w:jc w:val="both"/>
        <w:rPr>
          <w:lang w:val="en-US"/>
        </w:rPr>
      </w:pPr>
      <w:r>
        <w:rPr>
          <w:lang w:val="en-US"/>
        </w:rPr>
        <w:t>Data cleaning</w:t>
      </w:r>
    </w:p>
    <w:p w14:paraId="17F30418" w14:textId="60F0BBFF" w:rsidR="00662162" w:rsidRDefault="00662162" w:rsidP="00527659">
      <w:pPr>
        <w:spacing w:line="276" w:lineRule="auto"/>
        <w:jc w:val="both"/>
        <w:rPr>
          <w:lang w:val="en-US"/>
        </w:rPr>
      </w:pPr>
    </w:p>
    <w:p w14:paraId="0E691715" w14:textId="2DF3C2E0" w:rsidR="00662162" w:rsidRDefault="00662162" w:rsidP="00527659">
      <w:pPr>
        <w:spacing w:line="276" w:lineRule="auto"/>
        <w:jc w:val="both"/>
        <w:rPr>
          <w:lang w:val="en-US"/>
        </w:rPr>
      </w:pPr>
      <w:r>
        <w:rPr>
          <w:lang w:val="en-US"/>
        </w:rPr>
        <w:t>Sampling</w:t>
      </w:r>
    </w:p>
    <w:p w14:paraId="125FBC46" w14:textId="7DC696E7" w:rsidR="008406EE" w:rsidRDefault="008406EE" w:rsidP="00527659">
      <w:pPr>
        <w:spacing w:line="276" w:lineRule="auto"/>
        <w:jc w:val="both"/>
        <w:rPr>
          <w:lang w:val="en-US"/>
        </w:rPr>
      </w:pPr>
    </w:p>
    <w:p w14:paraId="46981514" w14:textId="3CC6E757" w:rsidR="008406EE" w:rsidRDefault="008406EE" w:rsidP="00527659">
      <w:pPr>
        <w:spacing w:line="276" w:lineRule="auto"/>
        <w:jc w:val="both"/>
        <w:rPr>
          <w:lang w:val="en-US"/>
        </w:rPr>
      </w:pPr>
      <w:r>
        <w:rPr>
          <w:lang w:val="en-US"/>
        </w:rPr>
        <w:t>Exploratory analysis</w:t>
      </w:r>
    </w:p>
    <w:p w14:paraId="35A5CE72" w14:textId="59DE42D4" w:rsidR="008406EE" w:rsidRDefault="00112224" w:rsidP="00527659">
      <w:pPr>
        <w:spacing w:line="276" w:lineRule="auto"/>
        <w:jc w:val="both"/>
        <w:rPr>
          <w:lang w:val="en-US"/>
        </w:rPr>
      </w:pPr>
      <w:r>
        <w:rPr>
          <w:lang w:val="en-US"/>
        </w:rPr>
        <w:t>Wordcloud</w:t>
      </w:r>
    </w:p>
    <w:p w14:paraId="37E18C08" w14:textId="118DB5E7" w:rsidR="00112224" w:rsidRDefault="00112224" w:rsidP="00527659">
      <w:pPr>
        <w:spacing w:line="276" w:lineRule="auto"/>
        <w:jc w:val="both"/>
        <w:rPr>
          <w:lang w:val="en-US"/>
        </w:rPr>
      </w:pPr>
      <w:r>
        <w:rPr>
          <w:lang w:val="en-US"/>
        </w:rPr>
        <w:t>Bigrams and trigrams</w:t>
      </w:r>
    </w:p>
    <w:p w14:paraId="048821FC" w14:textId="04CCCF48" w:rsidR="00112224" w:rsidRDefault="00112224" w:rsidP="00527659">
      <w:pPr>
        <w:spacing w:line="276" w:lineRule="auto"/>
        <w:jc w:val="both"/>
        <w:rPr>
          <w:lang w:val="en-US"/>
        </w:rPr>
      </w:pPr>
      <w:r>
        <w:rPr>
          <w:lang w:val="en-US"/>
        </w:rPr>
        <w:t>Sentiment analysis</w:t>
      </w:r>
    </w:p>
    <w:p w14:paraId="10B27C3D" w14:textId="2A54E7D5" w:rsidR="008406EE" w:rsidRDefault="008406EE" w:rsidP="00527659">
      <w:pPr>
        <w:spacing w:line="276" w:lineRule="auto"/>
        <w:jc w:val="both"/>
        <w:rPr>
          <w:lang w:val="en-US"/>
        </w:rPr>
      </w:pPr>
    </w:p>
    <w:p w14:paraId="164EAEA6" w14:textId="4038A9E4" w:rsidR="008406EE" w:rsidRDefault="008406EE" w:rsidP="00527659">
      <w:pPr>
        <w:spacing w:line="276" w:lineRule="auto"/>
        <w:jc w:val="both"/>
        <w:rPr>
          <w:lang w:val="en-US"/>
        </w:rPr>
      </w:pPr>
      <w:r>
        <w:rPr>
          <w:lang w:val="en-US"/>
        </w:rPr>
        <w:t>Labeled word and clustering</w:t>
      </w:r>
    </w:p>
    <w:p w14:paraId="58DA5429" w14:textId="4ADB9BE9" w:rsidR="00112224" w:rsidRDefault="00112224" w:rsidP="00527659">
      <w:pPr>
        <w:spacing w:line="276" w:lineRule="auto"/>
        <w:jc w:val="both"/>
        <w:rPr>
          <w:lang w:val="en-US"/>
        </w:rPr>
      </w:pPr>
    </w:p>
    <w:p w14:paraId="65F90C83" w14:textId="39DCE111" w:rsidR="00112224" w:rsidRDefault="00112224" w:rsidP="00527659">
      <w:pPr>
        <w:spacing w:line="276" w:lineRule="auto"/>
        <w:jc w:val="both"/>
        <w:rPr>
          <w:lang w:val="en-US"/>
        </w:rPr>
      </w:pPr>
      <w:r>
        <w:rPr>
          <w:lang w:val="en-US"/>
        </w:rPr>
        <w:t>Emoji?</w:t>
      </w:r>
    </w:p>
    <w:p w14:paraId="0AF392DF" w14:textId="77777777" w:rsidR="008406EE" w:rsidRPr="005C5E12" w:rsidRDefault="008406EE" w:rsidP="00527659">
      <w:pPr>
        <w:spacing w:line="276" w:lineRule="auto"/>
        <w:jc w:val="both"/>
        <w:rPr>
          <w:lang w:val="en-US"/>
        </w:rPr>
      </w:pPr>
    </w:p>
    <w:p w14:paraId="098D0A75" w14:textId="77777777" w:rsidR="00527659" w:rsidRDefault="005C5E12" w:rsidP="00527659">
      <w:pPr>
        <w:spacing w:line="276" w:lineRule="auto"/>
        <w:rPr>
          <w:lang w:val="en-US"/>
        </w:rPr>
      </w:pPr>
      <w:r>
        <w:rPr>
          <w:lang w:val="en-US"/>
        </w:rPr>
        <w:br w:type="page"/>
      </w:r>
    </w:p>
    <w:p w14:paraId="05965450" w14:textId="080C92A6" w:rsidR="00527659" w:rsidRDefault="00527659" w:rsidP="00527659">
      <w:pPr>
        <w:pStyle w:val="Heading1"/>
        <w:spacing w:line="276" w:lineRule="auto"/>
        <w:rPr>
          <w:lang w:val="en-US"/>
        </w:rPr>
      </w:pPr>
      <w:bookmarkStart w:id="4" w:name="_Toc10102727"/>
      <w:r>
        <w:rPr>
          <w:lang w:val="en-US"/>
        </w:rPr>
        <w:lastRenderedPageBreak/>
        <w:t>Data Preparation</w:t>
      </w:r>
      <w:bookmarkEnd w:id="4"/>
    </w:p>
    <w:p w14:paraId="2617D3E4" w14:textId="5DADC68D" w:rsidR="00527659" w:rsidRDefault="00527659" w:rsidP="00527659">
      <w:pPr>
        <w:spacing w:line="276" w:lineRule="auto"/>
        <w:jc w:val="both"/>
        <w:rPr>
          <w:lang w:val="en-US"/>
        </w:rPr>
      </w:pPr>
    </w:p>
    <w:p w14:paraId="6EA702FC" w14:textId="26D08E24" w:rsidR="00527659" w:rsidRDefault="00527659" w:rsidP="00527659">
      <w:pPr>
        <w:pStyle w:val="Heading2"/>
        <w:rPr>
          <w:lang w:val="en-US"/>
        </w:rPr>
      </w:pPr>
      <w:r>
        <w:rPr>
          <w:lang w:val="en-US"/>
        </w:rPr>
        <w:t>Data Collection</w:t>
      </w:r>
    </w:p>
    <w:p w14:paraId="2F0D789B" w14:textId="77777777" w:rsidR="00527659" w:rsidRDefault="00527659" w:rsidP="00527659">
      <w:pPr>
        <w:spacing w:line="276" w:lineRule="auto"/>
        <w:jc w:val="both"/>
        <w:rPr>
          <w:lang w:val="en-US"/>
        </w:rPr>
      </w:pPr>
    </w:p>
    <w:p w14:paraId="392E2740" w14:textId="76A23B5A" w:rsidR="00527659" w:rsidRDefault="00527659" w:rsidP="00B61FFC">
      <w:pPr>
        <w:spacing w:line="276" w:lineRule="auto"/>
        <w:jc w:val="both"/>
        <w:rPr>
          <w:lang w:val="en-US"/>
        </w:rPr>
      </w:pPr>
      <w:r>
        <w:rPr>
          <w:lang w:val="en-US"/>
        </w:rPr>
        <w:t xml:space="preserve">Of all methods evoked in the Introduction to gather data, we decided here to go for a simpler method. To collect </w:t>
      </w:r>
      <w:r w:rsidR="009F2563">
        <w:rPr>
          <w:lang w:val="en-US"/>
        </w:rPr>
        <w:t>tweets from around the time Volkswagen announced that the used cheating software for their emissions tests, we used a classic web scraping package.</w:t>
      </w:r>
    </w:p>
    <w:p w14:paraId="48CBE89A" w14:textId="51A72DFE" w:rsidR="00B909CF" w:rsidRDefault="00B909CF" w:rsidP="00B61FFC">
      <w:pPr>
        <w:spacing w:line="276" w:lineRule="auto"/>
        <w:jc w:val="both"/>
        <w:rPr>
          <w:lang w:val="en-US"/>
        </w:rPr>
      </w:pPr>
    </w:p>
    <w:p w14:paraId="159C3F25" w14:textId="78D379D2" w:rsidR="00B909CF" w:rsidRDefault="00B909CF" w:rsidP="00B61FFC">
      <w:pPr>
        <w:spacing w:line="276" w:lineRule="auto"/>
        <w:jc w:val="both"/>
        <w:rPr>
          <w:lang w:val="en-US"/>
        </w:rPr>
      </w:pPr>
      <w:r>
        <w:rPr>
          <w:lang w:val="en-US"/>
        </w:rPr>
        <w:t>Web scraping allows to gather the content of a web page via a programming language, here Python, and retrieve from the web page every content that is displayed. The trick to build a good web scraper is to handle queries, exceptions and to respect the limitations asked from the website. To avoid building reliable web scrapers, we will use an open source package.</w:t>
      </w:r>
    </w:p>
    <w:p w14:paraId="5AE896BD" w14:textId="27EBBD3C" w:rsidR="009F2563" w:rsidRDefault="009F2563" w:rsidP="00B61FFC">
      <w:pPr>
        <w:spacing w:line="276" w:lineRule="auto"/>
        <w:jc w:val="both"/>
        <w:rPr>
          <w:lang w:val="en-US"/>
        </w:rPr>
      </w:pPr>
    </w:p>
    <w:p w14:paraId="19C761D8" w14:textId="49677D9F" w:rsidR="009F2563" w:rsidRDefault="009F2563" w:rsidP="00B61FFC">
      <w:pPr>
        <w:spacing w:line="276" w:lineRule="auto"/>
        <w:jc w:val="both"/>
        <w:rPr>
          <w:lang w:val="en-US"/>
        </w:rPr>
      </w:pPr>
      <w:r>
        <w:rPr>
          <w:lang w:val="en-US"/>
        </w:rPr>
        <w:t>We used the twitterscraper</w:t>
      </w:r>
      <w:r>
        <w:rPr>
          <w:rStyle w:val="FootnoteReference"/>
          <w:lang w:val="en-US"/>
        </w:rPr>
        <w:footnoteReference w:id="2"/>
      </w:r>
      <w:r>
        <w:rPr>
          <w:lang w:val="en-US"/>
        </w:rPr>
        <w:t xml:space="preserve"> Python package. It has been chosen because it is reliable and often updated and because it allows to go around Twitter Search API limitations of only 7 days historical data for the free plan.</w:t>
      </w:r>
      <w:r w:rsidR="00B909CF">
        <w:rPr>
          <w:lang w:val="en-US"/>
        </w:rPr>
        <w:t xml:space="preserve"> Since we need tweets that dates back to 2015, it was very important.</w:t>
      </w:r>
    </w:p>
    <w:p w14:paraId="57EDA5FB" w14:textId="53058266" w:rsidR="009F2563" w:rsidRDefault="009F2563" w:rsidP="00B61FFC">
      <w:pPr>
        <w:spacing w:line="276" w:lineRule="auto"/>
        <w:jc w:val="both"/>
        <w:rPr>
          <w:lang w:val="en-US"/>
        </w:rPr>
      </w:pPr>
    </w:p>
    <w:p w14:paraId="4DFA6C89" w14:textId="61C1E34B" w:rsidR="009F2563" w:rsidRDefault="009F2563" w:rsidP="00B61FFC">
      <w:pPr>
        <w:jc w:val="both"/>
        <w:rPr>
          <w:lang w:val="en-US"/>
        </w:rPr>
      </w:pPr>
      <w:r>
        <w:rPr>
          <w:lang w:val="en-US"/>
        </w:rPr>
        <w:t>This web scraping method allows us to gather the u</w:t>
      </w:r>
      <w:r w:rsidRPr="009F2563">
        <w:rPr>
          <w:lang w:val="en-US"/>
        </w:rPr>
        <w:t>sername</w:t>
      </w:r>
      <w:r w:rsidRPr="009F2563">
        <w:rPr>
          <w:lang w:val="en-US"/>
        </w:rPr>
        <w:t xml:space="preserve"> </w:t>
      </w:r>
      <w:r w:rsidRPr="009F2563">
        <w:rPr>
          <w:lang w:val="en-US"/>
        </w:rPr>
        <w:t xml:space="preserve">and </w:t>
      </w:r>
      <w:r>
        <w:rPr>
          <w:lang w:val="en-US"/>
        </w:rPr>
        <w:t>the f</w:t>
      </w:r>
      <w:r w:rsidRPr="009F2563">
        <w:rPr>
          <w:lang w:val="en-US"/>
        </w:rPr>
        <w:t xml:space="preserve">ull </w:t>
      </w:r>
      <w:r>
        <w:rPr>
          <w:lang w:val="en-US"/>
        </w:rPr>
        <w:t>n</w:t>
      </w:r>
      <w:r w:rsidRPr="009F2563">
        <w:rPr>
          <w:lang w:val="en-US"/>
        </w:rPr>
        <w:t>ame</w:t>
      </w:r>
      <w:r>
        <w:rPr>
          <w:lang w:val="en-US"/>
        </w:rPr>
        <w:t xml:space="preserve"> of the person that writes a tweet,</w:t>
      </w:r>
      <w:r w:rsidRPr="009F2563">
        <w:rPr>
          <w:lang w:val="en-US"/>
        </w:rPr>
        <w:t xml:space="preserve"> </w:t>
      </w:r>
      <w:r>
        <w:rPr>
          <w:lang w:val="en-US"/>
        </w:rPr>
        <w:t>the t</w:t>
      </w:r>
      <w:r w:rsidRPr="009F2563">
        <w:rPr>
          <w:lang w:val="en-US"/>
        </w:rPr>
        <w:t>weet-id</w:t>
      </w:r>
      <w:r>
        <w:rPr>
          <w:lang w:val="en-US"/>
        </w:rPr>
        <w:t>,</w:t>
      </w:r>
      <w:r w:rsidRPr="009F2563">
        <w:rPr>
          <w:lang w:val="en-US"/>
        </w:rPr>
        <w:t xml:space="preserve"> </w:t>
      </w:r>
      <w:r>
        <w:rPr>
          <w:lang w:val="en-US"/>
        </w:rPr>
        <w:t xml:space="preserve">its </w:t>
      </w:r>
      <w:r w:rsidRPr="009F2563">
        <w:rPr>
          <w:lang w:val="en-US"/>
        </w:rPr>
        <w:t>URL</w:t>
      </w:r>
      <w:r>
        <w:rPr>
          <w:lang w:val="en-US"/>
        </w:rPr>
        <w:t xml:space="preserve">, the </w:t>
      </w:r>
      <w:r w:rsidRPr="009F2563">
        <w:rPr>
          <w:lang w:val="en-US"/>
        </w:rPr>
        <w:t>text</w:t>
      </w:r>
      <w:r>
        <w:rPr>
          <w:lang w:val="en-US"/>
        </w:rPr>
        <w:t>, the HTML, the</w:t>
      </w:r>
      <w:r w:rsidRPr="009F2563">
        <w:rPr>
          <w:lang w:val="en-US"/>
        </w:rPr>
        <w:t xml:space="preserve"> </w:t>
      </w:r>
      <w:r>
        <w:rPr>
          <w:lang w:val="en-US"/>
        </w:rPr>
        <w:t>t</w:t>
      </w:r>
      <w:r w:rsidRPr="009F2563">
        <w:rPr>
          <w:lang w:val="en-US"/>
        </w:rPr>
        <w:t>weet timestamp</w:t>
      </w:r>
      <w:r>
        <w:rPr>
          <w:lang w:val="en-US"/>
        </w:rPr>
        <w:t xml:space="preserve"> and finally the number</w:t>
      </w:r>
      <w:r w:rsidRPr="009F2563">
        <w:rPr>
          <w:lang w:val="en-US"/>
        </w:rPr>
        <w:t xml:space="preserve"> of likes</w:t>
      </w:r>
      <w:r>
        <w:rPr>
          <w:lang w:val="en-US"/>
        </w:rPr>
        <w:t xml:space="preserve">, </w:t>
      </w:r>
      <w:r w:rsidRPr="009F2563">
        <w:rPr>
          <w:lang w:val="en-US"/>
        </w:rPr>
        <w:t xml:space="preserve">of replies </w:t>
      </w:r>
      <w:r>
        <w:rPr>
          <w:lang w:val="en-US"/>
        </w:rPr>
        <w:t xml:space="preserve">and </w:t>
      </w:r>
      <w:r w:rsidRPr="009F2563">
        <w:rPr>
          <w:lang w:val="en-US"/>
        </w:rPr>
        <w:t>of retweets</w:t>
      </w:r>
      <w:r>
        <w:rPr>
          <w:lang w:val="en-US"/>
        </w:rPr>
        <w:t xml:space="preserve"> the tweet has.</w:t>
      </w:r>
    </w:p>
    <w:p w14:paraId="6639A16A" w14:textId="4BF2524C" w:rsidR="0051487F" w:rsidRDefault="0051487F" w:rsidP="00B61FFC">
      <w:pPr>
        <w:jc w:val="both"/>
        <w:rPr>
          <w:lang w:val="en-US"/>
        </w:rPr>
      </w:pPr>
    </w:p>
    <w:p w14:paraId="2A4C11F1" w14:textId="754C8BF4" w:rsidR="0051487F" w:rsidRDefault="0051487F" w:rsidP="00B61FFC">
      <w:pPr>
        <w:jc w:val="both"/>
        <w:rPr>
          <w:lang w:val="en-US"/>
        </w:rPr>
      </w:pPr>
      <w:r>
        <w:rPr>
          <w:lang w:val="en-US"/>
        </w:rPr>
        <w:t>To have the tweets that we want, we used the following query:</w:t>
      </w:r>
    </w:p>
    <w:p w14:paraId="14A210BF" w14:textId="286921AA" w:rsidR="0051487F" w:rsidRDefault="0051487F" w:rsidP="00B61FFC">
      <w:pPr>
        <w:jc w:val="both"/>
        <w:rPr>
          <w:lang w:val="en-US"/>
        </w:rPr>
      </w:pPr>
    </w:p>
    <w:p w14:paraId="34707670" w14:textId="2D0D2F1B" w:rsidR="0051487F" w:rsidRPr="0051487F" w:rsidRDefault="0051487F" w:rsidP="00B61FFC">
      <w:pPr>
        <w:jc w:val="both"/>
        <w:rPr>
          <w:rFonts w:ascii="Consolas" w:hAnsi="Consolas" w:cs="Consolas"/>
          <w:sz w:val="22"/>
          <w:szCs w:val="22"/>
          <w:lang w:val="en-US"/>
        </w:rPr>
      </w:pPr>
      <w:r w:rsidRPr="0051487F">
        <w:rPr>
          <w:rFonts w:ascii="Consolas" w:hAnsi="Consolas" w:cs="Consolas"/>
          <w:sz w:val="22"/>
          <w:szCs w:val="22"/>
          <w:highlight w:val="lightGray"/>
          <w:lang w:val="en-US"/>
        </w:rPr>
        <w:t>twitterscraper volkswagen -bd 2015-09-01 -ed 2015-10-15</w:t>
      </w:r>
    </w:p>
    <w:p w14:paraId="643D4C06" w14:textId="03433A39" w:rsidR="0051487F" w:rsidRDefault="0051487F" w:rsidP="00B61FFC">
      <w:pPr>
        <w:jc w:val="both"/>
        <w:rPr>
          <w:lang w:val="en-US"/>
        </w:rPr>
      </w:pPr>
    </w:p>
    <w:p w14:paraId="451D5919" w14:textId="23E23848" w:rsidR="0051487F" w:rsidRDefault="00B61FFC" w:rsidP="00B61FFC">
      <w:pPr>
        <w:jc w:val="both"/>
        <w:rPr>
          <w:lang w:val="en-US"/>
        </w:rPr>
      </w:pPr>
      <w:r>
        <w:rPr>
          <w:lang w:val="en-US"/>
        </w:rPr>
        <w:t>It means that the web scraper will gather all tweets that match three criteria. That the text of tweet contains Volkswagen, that it has a timestamp between the September 1</w:t>
      </w:r>
      <w:r w:rsidRPr="00B61FFC">
        <w:rPr>
          <w:vertAlign w:val="superscript"/>
          <w:lang w:val="en-US"/>
        </w:rPr>
        <w:t>st</w:t>
      </w:r>
      <w:r>
        <w:rPr>
          <w:lang w:val="en-US"/>
        </w:rPr>
        <w:t>,</w:t>
      </w:r>
      <w:r>
        <w:rPr>
          <w:vertAlign w:val="superscript"/>
          <w:lang w:val="en-US"/>
        </w:rPr>
        <w:t xml:space="preserve"> </w:t>
      </w:r>
      <w:r w:rsidRPr="00B61FFC">
        <w:rPr>
          <w:lang w:val="en-US"/>
        </w:rPr>
        <w:t>2015</w:t>
      </w:r>
      <w:r>
        <w:rPr>
          <w:lang w:val="en-US"/>
        </w:rPr>
        <w:t xml:space="preserve"> and October 10</w:t>
      </w:r>
      <w:r w:rsidRPr="00B61FFC">
        <w:rPr>
          <w:vertAlign w:val="superscript"/>
          <w:lang w:val="en-US"/>
        </w:rPr>
        <w:t>th</w:t>
      </w:r>
      <w:r>
        <w:rPr>
          <w:lang w:val="en-US"/>
        </w:rPr>
        <w:t xml:space="preserve">, 2015. </w:t>
      </w:r>
    </w:p>
    <w:p w14:paraId="1F7C03EE" w14:textId="73AF8D36" w:rsidR="00B61FFC" w:rsidRDefault="00B61FFC" w:rsidP="00B61FFC">
      <w:pPr>
        <w:jc w:val="both"/>
        <w:rPr>
          <w:lang w:val="en-US"/>
        </w:rPr>
      </w:pPr>
    </w:p>
    <w:p w14:paraId="35C8C274" w14:textId="77777777" w:rsidR="00B909CF" w:rsidRDefault="00B61FFC" w:rsidP="00B61FFC">
      <w:pPr>
        <w:jc w:val="both"/>
        <w:rPr>
          <w:lang w:val="en-US"/>
        </w:rPr>
      </w:pPr>
      <w:r>
        <w:rPr>
          <w:lang w:val="en-US"/>
        </w:rPr>
        <w:t xml:space="preserve">This query has allowed us to gather </w:t>
      </w:r>
      <w:r w:rsidRPr="00B61FFC">
        <w:rPr>
          <w:lang w:val="en-US"/>
        </w:rPr>
        <w:t>914</w:t>
      </w:r>
      <w:r>
        <w:rPr>
          <w:lang w:val="en-US"/>
        </w:rPr>
        <w:t xml:space="preserve"> </w:t>
      </w:r>
      <w:r w:rsidRPr="00B61FFC">
        <w:rPr>
          <w:lang w:val="en-US"/>
        </w:rPr>
        <w:t>274</w:t>
      </w:r>
      <w:r>
        <w:rPr>
          <w:lang w:val="en-US"/>
        </w:rPr>
        <w:t xml:space="preserve"> tweets. </w:t>
      </w:r>
    </w:p>
    <w:p w14:paraId="21E9CE6F" w14:textId="77777777" w:rsidR="00B909CF" w:rsidRDefault="00B909CF" w:rsidP="00B61FFC">
      <w:pPr>
        <w:jc w:val="both"/>
        <w:rPr>
          <w:lang w:val="en-US"/>
        </w:rPr>
      </w:pPr>
    </w:p>
    <w:p w14:paraId="43C0339B" w14:textId="77777777" w:rsidR="00B909CF" w:rsidRDefault="00B909CF" w:rsidP="00B61FFC">
      <w:pPr>
        <w:jc w:val="both"/>
        <w:rPr>
          <w:lang w:val="en-US"/>
        </w:rPr>
      </w:pPr>
    </w:p>
    <w:p w14:paraId="73EBF28C" w14:textId="77777777" w:rsidR="00B909CF" w:rsidRDefault="00B909CF" w:rsidP="00B61FFC">
      <w:pPr>
        <w:jc w:val="both"/>
        <w:rPr>
          <w:lang w:val="en-US"/>
        </w:rPr>
      </w:pPr>
    </w:p>
    <w:p w14:paraId="43724122" w14:textId="77777777" w:rsidR="00B909CF" w:rsidRDefault="00B909CF" w:rsidP="00B61FFC">
      <w:pPr>
        <w:jc w:val="both"/>
        <w:rPr>
          <w:lang w:val="en-US"/>
        </w:rPr>
      </w:pPr>
    </w:p>
    <w:p w14:paraId="65CD1847" w14:textId="77777777" w:rsidR="00B909CF" w:rsidRDefault="00B909CF" w:rsidP="00B61FFC">
      <w:pPr>
        <w:jc w:val="both"/>
        <w:rPr>
          <w:lang w:val="en-US"/>
        </w:rPr>
      </w:pPr>
    </w:p>
    <w:p w14:paraId="3076F3F7" w14:textId="77777777" w:rsidR="00B909CF" w:rsidRDefault="00B909CF" w:rsidP="00B61FFC">
      <w:pPr>
        <w:jc w:val="both"/>
        <w:rPr>
          <w:lang w:val="en-US"/>
        </w:rPr>
      </w:pPr>
    </w:p>
    <w:p w14:paraId="0B39507D" w14:textId="77777777" w:rsidR="00B909CF" w:rsidRDefault="00B909CF" w:rsidP="00B61FFC">
      <w:pPr>
        <w:jc w:val="both"/>
        <w:rPr>
          <w:lang w:val="en-US"/>
        </w:rPr>
      </w:pPr>
    </w:p>
    <w:p w14:paraId="6E2ED0F5" w14:textId="77777777" w:rsidR="00B909CF" w:rsidRDefault="00B909CF" w:rsidP="00B61FFC">
      <w:pPr>
        <w:jc w:val="both"/>
        <w:rPr>
          <w:lang w:val="en-US"/>
        </w:rPr>
      </w:pPr>
    </w:p>
    <w:p w14:paraId="1B809D64" w14:textId="77777777" w:rsidR="00B909CF" w:rsidRDefault="00B909CF" w:rsidP="00B61FFC">
      <w:pPr>
        <w:jc w:val="both"/>
        <w:rPr>
          <w:lang w:val="en-US"/>
        </w:rPr>
      </w:pPr>
    </w:p>
    <w:p w14:paraId="41770D38" w14:textId="77777777" w:rsidR="00B909CF" w:rsidRDefault="00B909CF" w:rsidP="00B61FFC">
      <w:pPr>
        <w:jc w:val="both"/>
        <w:rPr>
          <w:lang w:val="en-US"/>
        </w:rPr>
      </w:pPr>
    </w:p>
    <w:p w14:paraId="18EBE269" w14:textId="77777777" w:rsidR="00B909CF" w:rsidRDefault="00B909CF" w:rsidP="00B61FFC">
      <w:pPr>
        <w:jc w:val="both"/>
        <w:rPr>
          <w:lang w:val="en-US"/>
        </w:rPr>
      </w:pPr>
    </w:p>
    <w:p w14:paraId="30C942F6" w14:textId="0F43038D" w:rsidR="00B61FFC" w:rsidRDefault="00B61FFC" w:rsidP="00B61FFC">
      <w:pPr>
        <w:jc w:val="both"/>
        <w:rPr>
          <w:lang w:val="en-US"/>
        </w:rPr>
      </w:pPr>
      <w:r>
        <w:rPr>
          <w:lang w:val="en-US"/>
        </w:rPr>
        <w:lastRenderedPageBreak/>
        <w:t>A typical tweet collected looks like this:</w:t>
      </w:r>
    </w:p>
    <w:p w14:paraId="1FD09BA9" w14:textId="20F06C47" w:rsidR="00B61FFC" w:rsidRDefault="00B61FFC" w:rsidP="00B61FFC">
      <w:pPr>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413"/>
        <w:gridCol w:w="7643"/>
      </w:tblGrid>
      <w:tr w:rsidR="00B61FFC" w14:paraId="3B280935" w14:textId="77777777" w:rsidTr="00B909CF">
        <w:tc>
          <w:tcPr>
            <w:tcW w:w="1413" w:type="dxa"/>
          </w:tcPr>
          <w:p w14:paraId="0852AE17" w14:textId="5BAB8E2B" w:rsidR="00B61FFC" w:rsidRPr="00B909CF" w:rsidRDefault="00B61FFC" w:rsidP="00B909CF">
            <w:pPr>
              <w:jc w:val="right"/>
              <w:rPr>
                <w:b/>
                <w:bCs/>
                <w:sz w:val="28"/>
                <w:szCs w:val="28"/>
                <w:lang w:val="en-US"/>
              </w:rPr>
            </w:pPr>
            <w:r w:rsidRPr="00B909CF">
              <w:rPr>
                <w:b/>
                <w:bCs/>
                <w:sz w:val="28"/>
                <w:szCs w:val="28"/>
                <w:lang w:val="en-US"/>
              </w:rPr>
              <w:t>Column</w:t>
            </w:r>
          </w:p>
        </w:tc>
        <w:tc>
          <w:tcPr>
            <w:tcW w:w="7643" w:type="dxa"/>
          </w:tcPr>
          <w:p w14:paraId="66ED5D7A" w14:textId="6914BD35" w:rsidR="00B61FFC" w:rsidRPr="00B909CF" w:rsidRDefault="00B61FFC" w:rsidP="00B909CF">
            <w:pPr>
              <w:jc w:val="center"/>
              <w:rPr>
                <w:b/>
                <w:bCs/>
                <w:sz w:val="28"/>
                <w:szCs w:val="28"/>
                <w:lang w:val="en-US"/>
              </w:rPr>
            </w:pPr>
            <w:r w:rsidRPr="00B909CF">
              <w:rPr>
                <w:b/>
                <w:bCs/>
                <w:sz w:val="28"/>
                <w:szCs w:val="28"/>
                <w:lang w:val="en-US"/>
              </w:rPr>
              <w:t>Output</w:t>
            </w:r>
          </w:p>
        </w:tc>
      </w:tr>
      <w:tr w:rsidR="00B61FFC" w14:paraId="17017CB7" w14:textId="77777777" w:rsidTr="00B909CF">
        <w:tc>
          <w:tcPr>
            <w:tcW w:w="1413" w:type="dxa"/>
            <w:vAlign w:val="center"/>
          </w:tcPr>
          <w:p w14:paraId="09F601B6" w14:textId="330FA8D7" w:rsidR="00B61FFC" w:rsidRPr="00B909CF" w:rsidRDefault="00B61FFC" w:rsidP="00B909CF">
            <w:pPr>
              <w:jc w:val="right"/>
              <w:rPr>
                <w:lang w:val="en-US"/>
              </w:rPr>
            </w:pPr>
            <w:r w:rsidRPr="00B909CF">
              <w:rPr>
                <w:lang w:val="en-US"/>
              </w:rPr>
              <w:t>fullname</w:t>
            </w:r>
          </w:p>
        </w:tc>
        <w:tc>
          <w:tcPr>
            <w:tcW w:w="7643" w:type="dxa"/>
          </w:tcPr>
          <w:p w14:paraId="3DAC5339" w14:textId="6C310D4F" w:rsidR="00B61FFC" w:rsidRPr="00B61FFC" w:rsidRDefault="00B61FFC" w:rsidP="00B909CF">
            <w:pPr>
              <w:pStyle w:val="HTMLPreformatted"/>
              <w:jc w:val="center"/>
              <w:rPr>
                <w:sz w:val="22"/>
                <w:szCs w:val="22"/>
              </w:rPr>
            </w:pPr>
            <w:r w:rsidRPr="00B61FFC">
              <w:rPr>
                <w:sz w:val="22"/>
                <w:szCs w:val="22"/>
              </w:rPr>
              <w:t>Rhondas Romance</w:t>
            </w:r>
          </w:p>
        </w:tc>
      </w:tr>
      <w:tr w:rsidR="00B61FFC" w14:paraId="05984D31" w14:textId="77777777" w:rsidTr="00B909CF">
        <w:tc>
          <w:tcPr>
            <w:tcW w:w="1413" w:type="dxa"/>
            <w:vAlign w:val="center"/>
          </w:tcPr>
          <w:p w14:paraId="2F1A2524" w14:textId="04201274" w:rsidR="00B61FFC" w:rsidRPr="00B909CF" w:rsidRDefault="00B61FFC" w:rsidP="00B909CF">
            <w:pPr>
              <w:jc w:val="right"/>
              <w:rPr>
                <w:lang w:val="en-US"/>
              </w:rPr>
            </w:pPr>
            <w:r w:rsidRPr="00B909CF">
              <w:rPr>
                <w:lang w:val="en-US"/>
              </w:rPr>
              <w:t>html</w:t>
            </w:r>
          </w:p>
        </w:tc>
        <w:tc>
          <w:tcPr>
            <w:tcW w:w="7643" w:type="dxa"/>
          </w:tcPr>
          <w:p w14:paraId="190F9372" w14:textId="6D551DED" w:rsidR="00B61FFC" w:rsidRPr="00B61FFC" w:rsidRDefault="00B61FFC" w:rsidP="00B909CF">
            <w:pPr>
              <w:pStyle w:val="HTMLPreformatted"/>
              <w:jc w:val="center"/>
              <w:rPr>
                <w:sz w:val="15"/>
                <w:szCs w:val="15"/>
              </w:rPr>
            </w:pPr>
            <w:r w:rsidRPr="00B61FFC">
              <w:rPr>
                <w:sz w:val="15"/>
                <w:szCs w:val="15"/>
              </w:rPr>
              <w:t>&lt;p class="TweetTextSize js-tweet-text tweet-text" data-aria-label-part="0" lang="en"&gt;I liked a &lt;a class="twitter-atreply pretty-link js-nav" data-mentioned-user-id="10228272" dir="ltr" href="/YouTube"&gt;&lt;s&gt;@&lt;/s&gt;&lt;b&gt;YouTube&lt;/b&gt;&lt;/a&gt; video &lt;a class="twitter-timeline-link" data-expanded-url="http://youtu.be/pmzZbUioFAQ?a" dir="ltr" href="http://t.co/L6oksJ9rUO" rel="nofollow noopener" target="_blank" title="http://youtu.be/pmzZbUioFAQ?a"&gt;&lt;span class="tco-ellipsis"&gt;&lt;/span&gt;&lt;span class="invisible"&gt;http://&lt;/span&gt;&lt;span class="js-display-url"&gt;youtu.be/pmzZbUioFAQ?a&lt;/span&gt;&lt;span class="invisible"&gt;&lt;/span&gt;&lt;span class="tco-ellipsis"&gt;&lt;span class="invisible"&gt;\xa0&lt;/span&gt;&lt;/span&gt;&lt;/a&gt; 2015 &lt;strong&gt;Volkswagen&lt;/strong&gt; Sales Event | “Model Rear End” Passat Commercial&lt;/p&gt;</w:t>
            </w:r>
          </w:p>
        </w:tc>
      </w:tr>
      <w:tr w:rsidR="00B61FFC" w14:paraId="0A0ACA57" w14:textId="77777777" w:rsidTr="00B909CF">
        <w:tc>
          <w:tcPr>
            <w:tcW w:w="1413" w:type="dxa"/>
            <w:vAlign w:val="center"/>
          </w:tcPr>
          <w:p w14:paraId="3ED5FCEF" w14:textId="3D9AD224" w:rsidR="00B61FFC" w:rsidRPr="00B909CF" w:rsidRDefault="00B61FFC" w:rsidP="00B909CF">
            <w:pPr>
              <w:jc w:val="right"/>
              <w:rPr>
                <w:lang w:val="en-US"/>
              </w:rPr>
            </w:pPr>
            <w:r w:rsidRPr="00B909CF">
              <w:rPr>
                <w:lang w:val="en-US"/>
              </w:rPr>
              <w:t>id</w:t>
            </w:r>
          </w:p>
        </w:tc>
        <w:tc>
          <w:tcPr>
            <w:tcW w:w="7643" w:type="dxa"/>
          </w:tcPr>
          <w:p w14:paraId="32553624" w14:textId="736E8857" w:rsidR="00B61FFC" w:rsidRPr="00B61FFC" w:rsidRDefault="00B61FFC" w:rsidP="00B909CF">
            <w:pPr>
              <w:pStyle w:val="HTMLPreformatted"/>
              <w:jc w:val="center"/>
              <w:rPr>
                <w:sz w:val="22"/>
                <w:szCs w:val="22"/>
              </w:rPr>
            </w:pPr>
            <w:r w:rsidRPr="00B61FFC">
              <w:rPr>
                <w:sz w:val="22"/>
                <w:szCs w:val="22"/>
              </w:rPr>
              <w:t>640675779253280768</w:t>
            </w:r>
          </w:p>
        </w:tc>
      </w:tr>
      <w:tr w:rsidR="00B61FFC" w14:paraId="6CBE71E7" w14:textId="77777777" w:rsidTr="00B909CF">
        <w:tc>
          <w:tcPr>
            <w:tcW w:w="1413" w:type="dxa"/>
            <w:vAlign w:val="center"/>
          </w:tcPr>
          <w:p w14:paraId="5B01151D" w14:textId="327892D8" w:rsidR="00B61FFC" w:rsidRPr="00B909CF" w:rsidRDefault="00B61FFC" w:rsidP="00B909CF">
            <w:pPr>
              <w:jc w:val="right"/>
              <w:rPr>
                <w:lang w:val="en-US"/>
              </w:rPr>
            </w:pPr>
            <w:r w:rsidRPr="00B909CF">
              <w:rPr>
                <w:lang w:val="en-US"/>
              </w:rPr>
              <w:t>likes</w:t>
            </w:r>
          </w:p>
        </w:tc>
        <w:tc>
          <w:tcPr>
            <w:tcW w:w="7643" w:type="dxa"/>
          </w:tcPr>
          <w:p w14:paraId="5393EB80" w14:textId="727178C6" w:rsidR="00B61FFC" w:rsidRPr="00B61FFC" w:rsidRDefault="00B61FFC" w:rsidP="00B909CF">
            <w:pPr>
              <w:jc w:val="center"/>
              <w:rPr>
                <w:rFonts w:ascii="Courier New" w:hAnsi="Courier New" w:cs="Courier New"/>
                <w:sz w:val="22"/>
                <w:szCs w:val="22"/>
                <w:lang w:val="en-US"/>
              </w:rPr>
            </w:pPr>
            <w:r w:rsidRPr="00B61FFC">
              <w:rPr>
                <w:rFonts w:ascii="Courier New" w:hAnsi="Courier New" w:cs="Courier New"/>
                <w:sz w:val="22"/>
                <w:szCs w:val="22"/>
                <w:lang w:val="en-US"/>
              </w:rPr>
              <w:t>0</w:t>
            </w:r>
          </w:p>
        </w:tc>
      </w:tr>
      <w:tr w:rsidR="00B61FFC" w14:paraId="486144C3" w14:textId="77777777" w:rsidTr="00B909CF">
        <w:tc>
          <w:tcPr>
            <w:tcW w:w="1413" w:type="dxa"/>
            <w:vAlign w:val="center"/>
          </w:tcPr>
          <w:p w14:paraId="6124940A" w14:textId="09B0F658" w:rsidR="00B61FFC" w:rsidRPr="00B909CF" w:rsidRDefault="00B61FFC" w:rsidP="00B909CF">
            <w:pPr>
              <w:jc w:val="right"/>
              <w:rPr>
                <w:lang w:val="en-US"/>
              </w:rPr>
            </w:pPr>
            <w:r w:rsidRPr="00B909CF">
              <w:rPr>
                <w:lang w:val="en-US"/>
              </w:rPr>
              <w:t>replies</w:t>
            </w:r>
          </w:p>
        </w:tc>
        <w:tc>
          <w:tcPr>
            <w:tcW w:w="7643" w:type="dxa"/>
          </w:tcPr>
          <w:p w14:paraId="53503DD7" w14:textId="063337D9" w:rsidR="00B61FFC" w:rsidRPr="00B61FFC" w:rsidRDefault="00B61FFC" w:rsidP="00B909CF">
            <w:pPr>
              <w:jc w:val="center"/>
              <w:rPr>
                <w:rFonts w:ascii="Courier New" w:hAnsi="Courier New" w:cs="Courier New"/>
                <w:sz w:val="22"/>
                <w:szCs w:val="22"/>
                <w:lang w:val="en-US"/>
              </w:rPr>
            </w:pPr>
            <w:r w:rsidRPr="00B61FFC">
              <w:rPr>
                <w:rFonts w:ascii="Courier New" w:hAnsi="Courier New" w:cs="Courier New"/>
                <w:sz w:val="22"/>
                <w:szCs w:val="22"/>
                <w:lang w:val="en-US"/>
              </w:rPr>
              <w:t>0</w:t>
            </w:r>
          </w:p>
        </w:tc>
      </w:tr>
      <w:tr w:rsidR="00B61FFC" w14:paraId="53A37CE3" w14:textId="77777777" w:rsidTr="00B909CF">
        <w:tc>
          <w:tcPr>
            <w:tcW w:w="1413" w:type="dxa"/>
            <w:vAlign w:val="center"/>
          </w:tcPr>
          <w:p w14:paraId="5697B6A5" w14:textId="3B92AF63" w:rsidR="00B61FFC" w:rsidRPr="00B909CF" w:rsidRDefault="00B61FFC" w:rsidP="00B909CF">
            <w:pPr>
              <w:jc w:val="right"/>
              <w:rPr>
                <w:lang w:val="en-US"/>
              </w:rPr>
            </w:pPr>
            <w:r w:rsidRPr="00B909CF">
              <w:rPr>
                <w:lang w:val="en-US"/>
              </w:rPr>
              <w:t>retweets</w:t>
            </w:r>
          </w:p>
        </w:tc>
        <w:tc>
          <w:tcPr>
            <w:tcW w:w="7643" w:type="dxa"/>
          </w:tcPr>
          <w:p w14:paraId="1546AE90" w14:textId="75F2334E" w:rsidR="00B61FFC" w:rsidRPr="00B61FFC" w:rsidRDefault="00B61FFC" w:rsidP="00B909CF">
            <w:pPr>
              <w:jc w:val="center"/>
              <w:rPr>
                <w:rFonts w:ascii="Courier New" w:hAnsi="Courier New" w:cs="Courier New"/>
                <w:sz w:val="22"/>
                <w:szCs w:val="22"/>
                <w:lang w:val="en-US"/>
              </w:rPr>
            </w:pPr>
            <w:r w:rsidRPr="00B61FFC">
              <w:rPr>
                <w:rFonts w:ascii="Courier New" w:hAnsi="Courier New" w:cs="Courier New"/>
                <w:sz w:val="22"/>
                <w:szCs w:val="22"/>
                <w:lang w:val="en-US"/>
              </w:rPr>
              <w:t>0</w:t>
            </w:r>
          </w:p>
        </w:tc>
      </w:tr>
      <w:tr w:rsidR="00B61FFC" w14:paraId="308EBE1D" w14:textId="77777777" w:rsidTr="00B909CF">
        <w:tc>
          <w:tcPr>
            <w:tcW w:w="1413" w:type="dxa"/>
            <w:vAlign w:val="center"/>
          </w:tcPr>
          <w:p w14:paraId="41FB019B" w14:textId="2260F31A" w:rsidR="00B61FFC" w:rsidRPr="00B909CF" w:rsidRDefault="00B61FFC" w:rsidP="00B909CF">
            <w:pPr>
              <w:jc w:val="right"/>
              <w:rPr>
                <w:lang w:val="en-US"/>
              </w:rPr>
            </w:pPr>
            <w:r w:rsidRPr="00B909CF">
              <w:rPr>
                <w:lang w:val="en-US"/>
              </w:rPr>
              <w:t>text</w:t>
            </w:r>
          </w:p>
        </w:tc>
        <w:tc>
          <w:tcPr>
            <w:tcW w:w="7643" w:type="dxa"/>
          </w:tcPr>
          <w:p w14:paraId="55797BC9" w14:textId="709CA418" w:rsidR="00B61FFC" w:rsidRPr="00B61FFC" w:rsidRDefault="00B61FFC" w:rsidP="00B909CF">
            <w:pPr>
              <w:pStyle w:val="HTMLPreformatted"/>
              <w:jc w:val="center"/>
              <w:rPr>
                <w:sz w:val="22"/>
                <w:szCs w:val="22"/>
              </w:rPr>
            </w:pPr>
            <w:r w:rsidRPr="00B61FFC">
              <w:rPr>
                <w:sz w:val="22"/>
                <w:szCs w:val="22"/>
              </w:rPr>
              <w:t>I liked a @YouTube video http://youtu.be/pmzZbUioFAQ?a\xa0 2015 Volkswagen Sales Event | “Model Rear End” Passat Commercial</w:t>
            </w:r>
          </w:p>
        </w:tc>
      </w:tr>
      <w:tr w:rsidR="00B61FFC" w14:paraId="39F76F45" w14:textId="77777777" w:rsidTr="00B909CF">
        <w:tc>
          <w:tcPr>
            <w:tcW w:w="1413" w:type="dxa"/>
            <w:vAlign w:val="center"/>
          </w:tcPr>
          <w:p w14:paraId="6F202E2E" w14:textId="5AF6D42A" w:rsidR="00B61FFC" w:rsidRPr="00B909CF" w:rsidRDefault="00B61FFC" w:rsidP="00B909CF">
            <w:pPr>
              <w:jc w:val="right"/>
              <w:rPr>
                <w:lang w:val="en-US"/>
              </w:rPr>
            </w:pPr>
            <w:r w:rsidRPr="00B909CF">
              <w:rPr>
                <w:lang w:val="en-US"/>
              </w:rPr>
              <w:t>timestamp</w:t>
            </w:r>
          </w:p>
        </w:tc>
        <w:tc>
          <w:tcPr>
            <w:tcW w:w="7643" w:type="dxa"/>
          </w:tcPr>
          <w:p w14:paraId="40989E23" w14:textId="6A56C014" w:rsidR="00B61FFC" w:rsidRPr="00B61FFC" w:rsidRDefault="00B61FFC" w:rsidP="00B909CF">
            <w:pPr>
              <w:pStyle w:val="HTMLPreformatted"/>
              <w:jc w:val="center"/>
              <w:rPr>
                <w:sz w:val="22"/>
                <w:szCs w:val="22"/>
              </w:rPr>
            </w:pPr>
            <w:r w:rsidRPr="00B61FFC">
              <w:rPr>
                <w:sz w:val="22"/>
                <w:szCs w:val="22"/>
              </w:rPr>
              <w:t>2015-09-06T23:59:43</w:t>
            </w:r>
          </w:p>
        </w:tc>
      </w:tr>
      <w:tr w:rsidR="00B61FFC" w14:paraId="291BBB03" w14:textId="77777777" w:rsidTr="00B909CF">
        <w:tc>
          <w:tcPr>
            <w:tcW w:w="1413" w:type="dxa"/>
            <w:vAlign w:val="center"/>
          </w:tcPr>
          <w:p w14:paraId="647479A3" w14:textId="7A7EF067" w:rsidR="00B61FFC" w:rsidRPr="00B909CF" w:rsidRDefault="00B61FFC" w:rsidP="00B909CF">
            <w:pPr>
              <w:jc w:val="right"/>
              <w:rPr>
                <w:lang w:val="en-US"/>
              </w:rPr>
            </w:pPr>
            <w:r w:rsidRPr="00B909CF">
              <w:rPr>
                <w:lang w:val="en-US"/>
              </w:rPr>
              <w:t>url</w:t>
            </w:r>
          </w:p>
        </w:tc>
        <w:tc>
          <w:tcPr>
            <w:tcW w:w="7643" w:type="dxa"/>
          </w:tcPr>
          <w:p w14:paraId="636B5EAB" w14:textId="24F8DBFE" w:rsidR="00B61FFC" w:rsidRPr="00B61FFC" w:rsidRDefault="00B61FFC" w:rsidP="00B909CF">
            <w:pPr>
              <w:pStyle w:val="HTMLPreformatted"/>
              <w:jc w:val="center"/>
              <w:rPr>
                <w:sz w:val="22"/>
                <w:szCs w:val="22"/>
              </w:rPr>
            </w:pPr>
            <w:r w:rsidRPr="00B61FFC">
              <w:rPr>
                <w:sz w:val="22"/>
                <w:szCs w:val="22"/>
              </w:rPr>
              <w:t>/RhosBookReviews/status/640675779253280768</w:t>
            </w:r>
          </w:p>
        </w:tc>
      </w:tr>
      <w:tr w:rsidR="00B61FFC" w14:paraId="3F0EA49B" w14:textId="77777777" w:rsidTr="006918B0">
        <w:trPr>
          <w:trHeight w:val="14"/>
        </w:trPr>
        <w:tc>
          <w:tcPr>
            <w:tcW w:w="1413" w:type="dxa"/>
            <w:vAlign w:val="center"/>
          </w:tcPr>
          <w:p w14:paraId="27E2235B" w14:textId="18AD8700" w:rsidR="00B61FFC" w:rsidRPr="00B909CF" w:rsidRDefault="00B61FFC" w:rsidP="00B909CF">
            <w:pPr>
              <w:jc w:val="right"/>
              <w:rPr>
                <w:lang w:val="en-US"/>
              </w:rPr>
            </w:pPr>
            <w:r w:rsidRPr="00B909CF">
              <w:rPr>
                <w:lang w:val="en-US"/>
              </w:rPr>
              <w:t>user</w:t>
            </w:r>
          </w:p>
        </w:tc>
        <w:tc>
          <w:tcPr>
            <w:tcW w:w="7643" w:type="dxa"/>
          </w:tcPr>
          <w:p w14:paraId="2973158E" w14:textId="2F0C19FB" w:rsidR="00B61FFC" w:rsidRPr="00B61FFC" w:rsidRDefault="00B61FFC" w:rsidP="00B909CF">
            <w:pPr>
              <w:jc w:val="center"/>
              <w:rPr>
                <w:rFonts w:ascii="Courier New" w:hAnsi="Courier New" w:cs="Courier New"/>
                <w:sz w:val="22"/>
                <w:szCs w:val="22"/>
                <w:lang w:val="en-US"/>
              </w:rPr>
            </w:pPr>
            <w:r w:rsidRPr="00B61FFC">
              <w:rPr>
                <w:rFonts w:ascii="Courier New" w:hAnsi="Courier New" w:cs="Courier New"/>
                <w:sz w:val="22"/>
                <w:szCs w:val="22"/>
              </w:rPr>
              <w:t>RhosBookReviews</w:t>
            </w:r>
          </w:p>
        </w:tc>
      </w:tr>
    </w:tbl>
    <w:p w14:paraId="42769704" w14:textId="77777777" w:rsidR="00B61FFC" w:rsidRDefault="00B61FFC" w:rsidP="00B61FFC">
      <w:pPr>
        <w:jc w:val="both"/>
        <w:rPr>
          <w:lang w:val="en-US"/>
        </w:rPr>
      </w:pPr>
    </w:p>
    <w:p w14:paraId="3702617C" w14:textId="77777777" w:rsidR="00B61FFC" w:rsidRPr="009F2563" w:rsidRDefault="00B61FFC" w:rsidP="00B61FFC">
      <w:pPr>
        <w:jc w:val="both"/>
        <w:rPr>
          <w:lang w:val="en-US"/>
        </w:rPr>
      </w:pPr>
    </w:p>
    <w:p w14:paraId="15685255" w14:textId="760E31AB" w:rsidR="009F2563" w:rsidRDefault="00B61FFC" w:rsidP="00B61FFC">
      <w:pPr>
        <w:pStyle w:val="Heading2"/>
        <w:rPr>
          <w:lang w:val="en-US"/>
        </w:rPr>
      </w:pPr>
      <w:r>
        <w:rPr>
          <w:lang w:val="en-US"/>
        </w:rPr>
        <w:t>Data Cleaning</w:t>
      </w:r>
    </w:p>
    <w:p w14:paraId="674B585B" w14:textId="4CAED78D" w:rsidR="00B61FFC" w:rsidRDefault="00B61FFC" w:rsidP="00527659">
      <w:pPr>
        <w:spacing w:line="276" w:lineRule="auto"/>
        <w:jc w:val="both"/>
        <w:rPr>
          <w:lang w:val="en-US"/>
        </w:rPr>
      </w:pPr>
    </w:p>
    <w:p w14:paraId="6A901349" w14:textId="337C447B" w:rsidR="00B61FFC" w:rsidRDefault="00B909CF" w:rsidP="00527659">
      <w:pPr>
        <w:spacing w:line="276" w:lineRule="auto"/>
        <w:jc w:val="both"/>
        <w:rPr>
          <w:lang w:val="en-US"/>
        </w:rPr>
      </w:pPr>
      <w:r>
        <w:rPr>
          <w:lang w:val="en-US"/>
        </w:rPr>
        <w:t>To effectively retrieve insights from the collected tweets it is very important to process a cleaning of the texts. A text as such “</w:t>
      </w:r>
      <w:r w:rsidRPr="000C3D46">
        <w:rPr>
          <w:rFonts w:ascii="Courier New" w:hAnsi="Courier New" w:cs="Courier New"/>
          <w:sz w:val="21"/>
          <w:szCs w:val="21"/>
          <w:lang w:val="en-US"/>
        </w:rPr>
        <w:t>I liked a @YouTube video http://youtu.be/pmzZbUioFAQ?a\xa0 2015 Volkswagen Sales Event | “Model Rear End</w:t>
      </w:r>
      <w:r w:rsidRPr="00EA0DFF">
        <w:rPr>
          <w:rFonts w:ascii="Courier New" w:hAnsi="Courier New" w:cs="Courier New"/>
          <w:sz w:val="21"/>
          <w:szCs w:val="21"/>
          <w:lang w:val="en-US"/>
        </w:rPr>
        <w:t>” Passat Commercial</w:t>
      </w:r>
      <w:r>
        <w:rPr>
          <w:lang w:val="en-US"/>
        </w:rPr>
        <w:t>” has a lot of unnecessary noise that would make the analysis harder.</w:t>
      </w:r>
    </w:p>
    <w:p w14:paraId="6B4A5C51" w14:textId="04D16A81" w:rsidR="00B61FFC" w:rsidRDefault="00B61FFC" w:rsidP="00527659">
      <w:pPr>
        <w:spacing w:line="276" w:lineRule="auto"/>
        <w:jc w:val="both"/>
        <w:rPr>
          <w:lang w:val="en-US"/>
        </w:rPr>
      </w:pPr>
    </w:p>
    <w:p w14:paraId="70EF9A4C" w14:textId="485DCDE2" w:rsidR="002F144A" w:rsidRDefault="000C3D46" w:rsidP="00527659">
      <w:pPr>
        <w:spacing w:line="276" w:lineRule="auto"/>
        <w:jc w:val="both"/>
        <w:rPr>
          <w:lang w:val="en-US"/>
        </w:rPr>
      </w:pPr>
      <w:r>
        <w:rPr>
          <w:lang w:val="en-US"/>
        </w:rPr>
        <w:t xml:space="preserve">The first step is to remove all the unnecessary </w:t>
      </w:r>
      <w:r w:rsidRPr="000C3D46">
        <w:rPr>
          <w:b/>
          <w:bCs/>
          <w:lang w:val="en-US"/>
        </w:rPr>
        <w:t>noise</w:t>
      </w:r>
      <w:r>
        <w:rPr>
          <w:lang w:val="en-US"/>
        </w:rPr>
        <w:t xml:space="preserve"> in the textual data. The first noise is the links in a tweet. Most of the time they embed an image and the link does not provide any information on the text. We also remove the # and @ because it does not add much. Later on, we will only focus on the mention and the hashtag but for pure textual analysis and sentiment analysis it does not add any value. We then remove all numbers because of the low information on sentiment they provide and then of course the punctuation. Finally, everything is put to lower case. One could argue that the tweets in capital letters could bear more </w:t>
      </w:r>
      <w:r>
        <w:rPr>
          <w:lang w:val="en-US"/>
        </w:rPr>
        <w:lastRenderedPageBreak/>
        <w:t xml:space="preserve">information or more vigor in the tone, but it drastically increases the number of different words where in reality, </w:t>
      </w:r>
      <w:r w:rsidRPr="000C3D46">
        <w:rPr>
          <w:i/>
          <w:iCs/>
          <w:lang w:val="en-US"/>
        </w:rPr>
        <w:t>Foo</w:t>
      </w:r>
      <w:r>
        <w:rPr>
          <w:lang w:val="en-US"/>
        </w:rPr>
        <w:t xml:space="preserve">, </w:t>
      </w:r>
      <w:r w:rsidRPr="000C3D46">
        <w:rPr>
          <w:i/>
          <w:iCs/>
          <w:lang w:val="en-US"/>
        </w:rPr>
        <w:t>FOO</w:t>
      </w:r>
      <w:r>
        <w:rPr>
          <w:lang w:val="en-US"/>
        </w:rPr>
        <w:t xml:space="preserve"> and </w:t>
      </w:r>
      <w:r w:rsidRPr="000C3D46">
        <w:rPr>
          <w:i/>
          <w:iCs/>
          <w:lang w:val="en-US"/>
        </w:rPr>
        <w:t>foo</w:t>
      </w:r>
      <w:r>
        <w:rPr>
          <w:lang w:val="en-US"/>
        </w:rPr>
        <w:t xml:space="preserve"> are the same word.</w:t>
      </w:r>
    </w:p>
    <w:p w14:paraId="51B04459" w14:textId="723ADDB9" w:rsidR="00EA0DFF" w:rsidRDefault="00EA0DFF" w:rsidP="00527659">
      <w:pPr>
        <w:spacing w:line="276" w:lineRule="auto"/>
        <w:jc w:val="both"/>
        <w:rPr>
          <w:lang w:val="en-US"/>
        </w:rPr>
      </w:pPr>
    </w:p>
    <w:p w14:paraId="575908C7" w14:textId="769BB7B3" w:rsidR="00EA0DFF" w:rsidRDefault="00EA0DFF" w:rsidP="00527659">
      <w:pPr>
        <w:spacing w:line="276" w:lineRule="auto"/>
        <w:jc w:val="both"/>
        <w:rPr>
          <w:lang w:val="en-US"/>
        </w:rPr>
      </w:pPr>
      <w:r>
        <w:rPr>
          <w:lang w:val="en-US"/>
        </w:rPr>
        <w:t xml:space="preserve">The second step is to keep only English tweets. This is an arbitrary choice because we could have kept all tweets and perform the analysis on multi language tweets. However, working on only one language is easier. It is easier to draw insights from a known language, the stemming process is, as of today, better performed on the English language and it is a way to reduce, at least for training the size of the dataset. Meaning that after this phase, we actually lost 62% of the database, with only </w:t>
      </w:r>
      <w:r w:rsidRPr="00EA0DFF">
        <w:rPr>
          <w:b/>
          <w:bCs/>
          <w:lang w:val="en-US"/>
        </w:rPr>
        <w:t>339</w:t>
      </w:r>
      <w:r w:rsidRPr="00EA0DFF">
        <w:rPr>
          <w:b/>
          <w:bCs/>
          <w:lang w:val="en-US"/>
        </w:rPr>
        <w:t xml:space="preserve"> </w:t>
      </w:r>
      <w:r w:rsidRPr="00EA0DFF">
        <w:rPr>
          <w:b/>
          <w:bCs/>
          <w:lang w:val="en-US"/>
        </w:rPr>
        <w:t>367</w:t>
      </w:r>
      <w:r w:rsidRPr="00EA0DFF">
        <w:rPr>
          <w:b/>
          <w:bCs/>
          <w:lang w:val="en-US"/>
        </w:rPr>
        <w:t xml:space="preserve"> tweets remaining</w:t>
      </w:r>
      <w:r>
        <w:rPr>
          <w:lang w:val="en-US"/>
        </w:rPr>
        <w:t>.</w:t>
      </w:r>
    </w:p>
    <w:p w14:paraId="01ED871B" w14:textId="5226F5E7" w:rsidR="00B909CF" w:rsidRDefault="00B909CF" w:rsidP="00527659">
      <w:pPr>
        <w:spacing w:line="276" w:lineRule="auto"/>
        <w:jc w:val="both"/>
        <w:rPr>
          <w:lang w:val="en-US"/>
        </w:rPr>
      </w:pPr>
    </w:p>
    <w:p w14:paraId="3BB480B3" w14:textId="4EE3379A" w:rsidR="000C3D46" w:rsidRDefault="000C3D46" w:rsidP="00527659">
      <w:pPr>
        <w:spacing w:line="276" w:lineRule="auto"/>
        <w:jc w:val="both"/>
        <w:rPr>
          <w:lang w:val="en-US"/>
        </w:rPr>
      </w:pPr>
      <w:r>
        <w:rPr>
          <w:lang w:val="en-US"/>
        </w:rPr>
        <w:t xml:space="preserve">The </w:t>
      </w:r>
      <w:r w:rsidR="00EA0DFF">
        <w:rPr>
          <w:lang w:val="en-US"/>
        </w:rPr>
        <w:t>third</w:t>
      </w:r>
      <w:r>
        <w:rPr>
          <w:lang w:val="en-US"/>
        </w:rPr>
        <w:t xml:space="preserve"> step is to remove </w:t>
      </w:r>
      <w:r w:rsidRPr="000C3D46">
        <w:rPr>
          <w:b/>
          <w:bCs/>
          <w:lang w:val="en-US"/>
        </w:rPr>
        <w:t>stop</w:t>
      </w:r>
      <w:r>
        <w:rPr>
          <w:b/>
          <w:bCs/>
          <w:lang w:val="en-US"/>
        </w:rPr>
        <w:t xml:space="preserve"> </w:t>
      </w:r>
      <w:r w:rsidRPr="000C3D46">
        <w:rPr>
          <w:b/>
          <w:bCs/>
          <w:lang w:val="en-US"/>
        </w:rPr>
        <w:t>words</w:t>
      </w:r>
      <w:r>
        <w:rPr>
          <w:lang w:val="en-US"/>
        </w:rPr>
        <w:t>. Stop words are very common words of a language that, in a sentence, do not create meaning. For example, in the phrase “I am a student.”, “I” and “a” are stop words. Removing these words allow faster computation and better relevance in the analysis. We will use the default stop words list of the NLTK package</w:t>
      </w:r>
      <w:r w:rsidR="00EA0DFF">
        <w:rPr>
          <w:lang w:val="en-US"/>
        </w:rPr>
        <w:t xml:space="preserve">. </w:t>
      </w:r>
      <w:r>
        <w:rPr>
          <w:lang w:val="en-US"/>
        </w:rPr>
        <w:t>However here we will add one stop</w:t>
      </w:r>
      <w:r w:rsidR="00EA0DFF">
        <w:rPr>
          <w:lang w:val="en-US"/>
        </w:rPr>
        <w:t xml:space="preserve"> word which is “volkswagen” since it is on every tweet, it does not add any useful information to the tweet.</w:t>
      </w:r>
    </w:p>
    <w:p w14:paraId="7DD8E63C" w14:textId="05057D18" w:rsidR="00EA0DFF" w:rsidRDefault="00EA0DFF" w:rsidP="00527659">
      <w:pPr>
        <w:spacing w:line="276" w:lineRule="auto"/>
        <w:jc w:val="both"/>
        <w:rPr>
          <w:lang w:val="en-US"/>
        </w:rPr>
      </w:pPr>
    </w:p>
    <w:p w14:paraId="3E9CA768" w14:textId="11AAA010" w:rsidR="00EA0DFF" w:rsidRDefault="00EA0DFF" w:rsidP="00527659">
      <w:pPr>
        <w:spacing w:line="276" w:lineRule="auto"/>
        <w:jc w:val="both"/>
        <w:rPr>
          <w:lang w:val="en-US"/>
        </w:rPr>
      </w:pPr>
      <w:r>
        <w:rPr>
          <w:lang w:val="en-US"/>
        </w:rPr>
        <w:t xml:space="preserve">The fourth and last step is </w:t>
      </w:r>
      <w:r w:rsidRPr="00EA0DFF">
        <w:rPr>
          <w:b/>
          <w:bCs/>
          <w:lang w:val="en-US"/>
        </w:rPr>
        <w:t>stemming</w:t>
      </w:r>
      <w:r>
        <w:rPr>
          <w:lang w:val="en-US"/>
        </w:rPr>
        <w:t xml:space="preserve">. Stemming is the process of transforming a word back to its stem, or root. Once more, it allows to reduce the number of words and yet does not reduce the accuracy and the information of the tweet. For example, “I liked </w:t>
      </w:r>
      <w:r w:rsidR="00B6008F">
        <w:rPr>
          <w:lang w:val="en-US"/>
        </w:rPr>
        <w:t>fishes</w:t>
      </w:r>
      <w:r>
        <w:rPr>
          <w:lang w:val="en-US"/>
        </w:rPr>
        <w:t xml:space="preserve">” and “I like </w:t>
      </w:r>
      <w:r w:rsidR="00B6008F">
        <w:rPr>
          <w:lang w:val="en-US"/>
        </w:rPr>
        <w:t>fish</w:t>
      </w:r>
      <w:r>
        <w:rPr>
          <w:lang w:val="en-US"/>
        </w:rPr>
        <w:t xml:space="preserve">” should be considered synonyms since it is the same sentiment. Stemming will output </w:t>
      </w:r>
      <w:r>
        <w:rPr>
          <w:lang w:val="en-US"/>
        </w:rPr>
        <w:t xml:space="preserve">“I like </w:t>
      </w:r>
      <w:r w:rsidR="00B6008F">
        <w:rPr>
          <w:lang w:val="en-US"/>
        </w:rPr>
        <w:t>fish</w:t>
      </w:r>
      <w:r>
        <w:rPr>
          <w:lang w:val="en-US"/>
        </w:rPr>
        <w:t>”</w:t>
      </w:r>
      <w:r>
        <w:rPr>
          <w:lang w:val="en-US"/>
        </w:rPr>
        <w:t xml:space="preserve"> for both tweets.</w:t>
      </w:r>
      <w:r w:rsidR="00B6008F">
        <w:rPr>
          <w:lang w:val="en-US"/>
        </w:rPr>
        <w:t xml:space="preserve"> It suppresses the tense mark, the plural mark and reduce to their root adverbs and such.</w:t>
      </w:r>
    </w:p>
    <w:p w14:paraId="495356B2" w14:textId="1D31D284" w:rsidR="00EA0DFF" w:rsidRDefault="00EA0DFF" w:rsidP="00527659">
      <w:pPr>
        <w:spacing w:line="276" w:lineRule="auto"/>
        <w:jc w:val="both"/>
        <w:rPr>
          <w:lang w:val="en-US"/>
        </w:rPr>
      </w:pPr>
    </w:p>
    <w:p w14:paraId="1B65E25B" w14:textId="3D5E8501" w:rsidR="00EA0DFF" w:rsidRDefault="00B6008F" w:rsidP="00527659">
      <w:pPr>
        <w:spacing w:line="276" w:lineRule="auto"/>
        <w:jc w:val="both"/>
        <w:rPr>
          <w:lang w:val="en-US"/>
        </w:rPr>
      </w:pPr>
      <w:r>
        <w:rPr>
          <w:lang w:val="en-US"/>
        </w:rPr>
        <w:t>At</w:t>
      </w:r>
      <w:r w:rsidR="00EA0DFF">
        <w:rPr>
          <w:lang w:val="en-US"/>
        </w:rPr>
        <w:t xml:space="preserve"> the end of </w:t>
      </w:r>
      <w:r>
        <w:rPr>
          <w:lang w:val="en-US"/>
        </w:rPr>
        <w:t>the all</w:t>
      </w:r>
      <w:r w:rsidR="00EA0DFF">
        <w:rPr>
          <w:lang w:val="en-US"/>
        </w:rPr>
        <w:t xml:space="preserve"> cleaning process, our tweet </w:t>
      </w:r>
      <w:r w:rsidR="00EA0DFF">
        <w:rPr>
          <w:lang w:val="en-US"/>
        </w:rPr>
        <w:t>“</w:t>
      </w:r>
      <w:r w:rsidR="00EA0DFF" w:rsidRPr="000C3D46">
        <w:rPr>
          <w:rFonts w:ascii="Courier New" w:hAnsi="Courier New" w:cs="Courier New"/>
          <w:sz w:val="21"/>
          <w:szCs w:val="21"/>
          <w:lang w:val="en-US"/>
        </w:rPr>
        <w:t>I liked a @YouTube video http://youtu.be/pmzZbUioFAQ?a\xa0 2015 Volkswagen Sales Event | “Model Rear End</w:t>
      </w:r>
      <w:r w:rsidR="00EA0DFF" w:rsidRPr="00EA0DFF">
        <w:rPr>
          <w:rFonts w:ascii="Courier New" w:hAnsi="Courier New" w:cs="Courier New"/>
          <w:sz w:val="21"/>
          <w:szCs w:val="21"/>
          <w:lang w:val="en-US"/>
        </w:rPr>
        <w:t>” Passat Commercial</w:t>
      </w:r>
      <w:r w:rsidR="00EA0DFF">
        <w:rPr>
          <w:lang w:val="en-US"/>
        </w:rPr>
        <w:t>”</w:t>
      </w:r>
      <w:r w:rsidR="00EA0DFF">
        <w:rPr>
          <w:lang w:val="en-US"/>
        </w:rPr>
        <w:t xml:space="preserve"> has been transformed to “</w:t>
      </w:r>
      <w:r w:rsidR="006918B0" w:rsidRPr="006918B0">
        <w:rPr>
          <w:rFonts w:ascii="Courier New" w:hAnsi="Courier New" w:cs="Courier New"/>
          <w:sz w:val="21"/>
          <w:szCs w:val="21"/>
          <w:lang w:val="en-US"/>
        </w:rPr>
        <w:t>like youtub video sale event rear passat commerci</w:t>
      </w:r>
      <w:r w:rsidR="00EA0DFF" w:rsidRPr="00EA0DFF">
        <w:rPr>
          <w:rFonts w:ascii="Courier New" w:hAnsi="Courier New" w:cs="Courier New"/>
          <w:sz w:val="21"/>
          <w:szCs w:val="21"/>
          <w:lang w:val="en-US"/>
        </w:rPr>
        <w:t>”</w:t>
      </w:r>
    </w:p>
    <w:p w14:paraId="7F946F9A" w14:textId="77777777" w:rsidR="000C3D46" w:rsidRDefault="000C3D46" w:rsidP="00527659">
      <w:pPr>
        <w:spacing w:line="276" w:lineRule="auto"/>
        <w:jc w:val="both"/>
        <w:rPr>
          <w:lang w:val="en-US"/>
        </w:rPr>
      </w:pPr>
    </w:p>
    <w:p w14:paraId="74B011DA" w14:textId="559DDF6D" w:rsidR="00B61FFC" w:rsidRDefault="00B61FFC" w:rsidP="00B61FFC">
      <w:pPr>
        <w:pStyle w:val="Heading2"/>
        <w:rPr>
          <w:lang w:val="en-US"/>
        </w:rPr>
      </w:pPr>
      <w:r>
        <w:rPr>
          <w:lang w:val="en-US"/>
        </w:rPr>
        <w:t>Data quality</w:t>
      </w:r>
    </w:p>
    <w:p w14:paraId="24913835" w14:textId="6DF9F5A7" w:rsidR="00B61FFC" w:rsidRDefault="00B61FFC" w:rsidP="005E2CE9">
      <w:pPr>
        <w:jc w:val="both"/>
        <w:rPr>
          <w:lang w:val="en-US"/>
        </w:rPr>
      </w:pPr>
    </w:p>
    <w:p w14:paraId="29520925" w14:textId="2806664E" w:rsidR="006918B0" w:rsidRDefault="005E2CE9" w:rsidP="005E2CE9">
      <w:pPr>
        <w:jc w:val="both"/>
        <w:rPr>
          <w:lang w:val="en-US"/>
        </w:rPr>
      </w:pPr>
      <w:r>
        <w:rPr>
          <w:lang w:val="en-US"/>
        </w:rPr>
        <w:t>Data quality is at the center of every problematic linked to data. At the start in relational database, a huge part of the database management is to make sure that the right format is entered, there is no missing values or no duplicates across the system. For unstructured data such as text, it is even harder to monitor the overall quality of the database.</w:t>
      </w:r>
    </w:p>
    <w:p w14:paraId="188F8093" w14:textId="544450C2" w:rsidR="005E2CE9" w:rsidRDefault="005E2CE9" w:rsidP="005E2CE9">
      <w:pPr>
        <w:jc w:val="both"/>
        <w:rPr>
          <w:lang w:val="en-US"/>
        </w:rPr>
      </w:pPr>
    </w:p>
    <w:p w14:paraId="2F91AE5E" w14:textId="77777777" w:rsidR="00A913CF" w:rsidRDefault="005E2CE9" w:rsidP="005E2CE9">
      <w:pPr>
        <w:jc w:val="both"/>
        <w:rPr>
          <w:lang w:val="en-US"/>
        </w:rPr>
      </w:pPr>
      <w:r>
        <w:rPr>
          <w:lang w:val="en-US"/>
        </w:rPr>
        <w:t>To asses</w:t>
      </w:r>
      <w:r w:rsidR="00A913CF">
        <w:rPr>
          <w:lang w:val="en-US"/>
        </w:rPr>
        <w:t>s</w:t>
      </w:r>
      <w:r>
        <w:rPr>
          <w:lang w:val="en-US"/>
        </w:rPr>
        <w:t xml:space="preserve"> to quality of the tweets we have collected we will use the Text Quality Dimensions of</w:t>
      </w:r>
      <w:r w:rsidR="00A913CF">
        <w:rPr>
          <w:lang w:val="en-US"/>
        </w:rPr>
        <w:t xml:space="preserve"> Daniel Sonntag</w:t>
      </w:r>
      <w:r w:rsidR="00A913CF">
        <w:rPr>
          <w:rStyle w:val="FootnoteReference"/>
          <w:lang w:val="en-US"/>
        </w:rPr>
        <w:footnoteReference w:id="3"/>
      </w:r>
      <w:r w:rsidR="00A913CF">
        <w:rPr>
          <w:lang w:val="en-US"/>
        </w:rPr>
        <w:t>. Note that we will not compute a score but only using Sonnatg’s dimensions as framework to think about the quality of our tweets.</w:t>
      </w:r>
    </w:p>
    <w:p w14:paraId="2AAF3F35" w14:textId="77777777" w:rsidR="00A913CF" w:rsidRDefault="00A913CF" w:rsidP="005E2CE9">
      <w:pPr>
        <w:jc w:val="both"/>
        <w:rPr>
          <w:lang w:val="en-US"/>
        </w:rPr>
      </w:pPr>
    </w:p>
    <w:p w14:paraId="5BDAF5A5" w14:textId="6F907D86" w:rsidR="005E2CE9" w:rsidRDefault="00A913CF" w:rsidP="005E2CE9">
      <w:pPr>
        <w:jc w:val="both"/>
        <w:rPr>
          <w:lang w:val="en-US"/>
        </w:rPr>
      </w:pPr>
      <w:r>
        <w:rPr>
          <w:lang w:val="en-US"/>
        </w:rPr>
        <w:lastRenderedPageBreak/>
        <w:t xml:space="preserve">The </w:t>
      </w:r>
      <w:r w:rsidRPr="00A913CF">
        <w:rPr>
          <w:b/>
          <w:bCs/>
          <w:lang w:val="en-US"/>
        </w:rPr>
        <w:t>i</w:t>
      </w:r>
      <w:r w:rsidRPr="00A913CF">
        <w:rPr>
          <w:b/>
          <w:bCs/>
          <w:lang w:val="en-US"/>
        </w:rPr>
        <w:t>ntrinsic</w:t>
      </w:r>
      <w:r w:rsidRPr="00A913CF">
        <w:rPr>
          <w:b/>
          <w:bCs/>
          <w:lang w:val="en-US"/>
        </w:rPr>
        <w:t xml:space="preserve"> </w:t>
      </w:r>
      <w:r w:rsidRPr="00A913CF">
        <w:rPr>
          <w:b/>
          <w:bCs/>
          <w:lang w:val="en-US"/>
        </w:rPr>
        <w:t>text</w:t>
      </w:r>
      <w:r w:rsidRPr="00A913CF">
        <w:rPr>
          <w:b/>
          <w:bCs/>
          <w:lang w:val="en-US"/>
        </w:rPr>
        <w:t xml:space="preserve"> </w:t>
      </w:r>
      <w:r w:rsidRPr="00A913CF">
        <w:rPr>
          <w:b/>
          <w:bCs/>
          <w:lang w:val="en-US"/>
        </w:rPr>
        <w:t>quality</w:t>
      </w:r>
      <w:r>
        <w:rPr>
          <w:lang w:val="en-US"/>
        </w:rPr>
        <w:t xml:space="preserve">, as stated in the paper, can yet not be assessed automatically. We can only infer that as most of the tweets are emitted by non-competent authorities or persona or bots, the </w:t>
      </w:r>
      <w:r>
        <w:rPr>
          <w:lang w:val="en-US"/>
        </w:rPr>
        <w:t>i</w:t>
      </w:r>
      <w:r w:rsidRPr="00A913CF">
        <w:rPr>
          <w:lang w:val="en-US"/>
        </w:rPr>
        <w:t>ntrinsic</w:t>
      </w:r>
      <w:r>
        <w:rPr>
          <w:lang w:val="en-US"/>
        </w:rPr>
        <w:t xml:space="preserve"> </w:t>
      </w:r>
      <w:r w:rsidRPr="00A913CF">
        <w:rPr>
          <w:lang w:val="en-US"/>
        </w:rPr>
        <w:t>text</w:t>
      </w:r>
      <w:r>
        <w:rPr>
          <w:lang w:val="en-US"/>
        </w:rPr>
        <w:t xml:space="preserve"> </w:t>
      </w:r>
      <w:r w:rsidRPr="00A913CF">
        <w:rPr>
          <w:lang w:val="en-US"/>
        </w:rPr>
        <w:t>quality</w:t>
      </w:r>
      <w:r>
        <w:rPr>
          <w:lang w:val="en-US"/>
        </w:rPr>
        <w:t xml:space="preserve"> is not particularly good. The </w:t>
      </w:r>
      <w:r w:rsidRPr="00A913CF">
        <w:rPr>
          <w:b/>
          <w:bCs/>
          <w:lang w:val="en-US"/>
        </w:rPr>
        <w:t>a</w:t>
      </w:r>
      <w:r w:rsidRPr="00A913CF">
        <w:rPr>
          <w:b/>
          <w:bCs/>
          <w:lang w:val="en-US"/>
        </w:rPr>
        <w:t>ccessibility</w:t>
      </w:r>
      <w:r w:rsidRPr="00A913CF">
        <w:rPr>
          <w:b/>
          <w:bCs/>
          <w:lang w:val="en-US"/>
        </w:rPr>
        <w:t xml:space="preserve"> </w:t>
      </w:r>
      <w:r w:rsidRPr="00A913CF">
        <w:rPr>
          <w:b/>
          <w:bCs/>
          <w:lang w:val="en-US"/>
        </w:rPr>
        <w:t>of</w:t>
      </w:r>
      <w:r w:rsidRPr="00A913CF">
        <w:rPr>
          <w:b/>
          <w:bCs/>
          <w:lang w:val="en-US"/>
        </w:rPr>
        <w:t xml:space="preserve"> </w:t>
      </w:r>
      <w:r w:rsidRPr="00A913CF">
        <w:rPr>
          <w:b/>
          <w:bCs/>
          <w:lang w:val="en-US"/>
        </w:rPr>
        <w:t>texts</w:t>
      </w:r>
      <w:r>
        <w:rPr>
          <w:lang w:val="en-US"/>
        </w:rPr>
        <w:t xml:space="preserve"> is quite good since this is public data once it is one Twitter’s platform. It is a bit diminish by the fact that we used a particular software to retrieve them. The </w:t>
      </w:r>
      <w:r>
        <w:rPr>
          <w:b/>
          <w:bCs/>
          <w:lang w:val="en-US"/>
        </w:rPr>
        <w:t>c</w:t>
      </w:r>
      <w:r w:rsidRPr="00A913CF">
        <w:rPr>
          <w:b/>
          <w:bCs/>
          <w:lang w:val="en-US"/>
        </w:rPr>
        <w:t>ontextual</w:t>
      </w:r>
      <w:r w:rsidRPr="00A913CF">
        <w:rPr>
          <w:b/>
          <w:bCs/>
          <w:lang w:val="en-US"/>
        </w:rPr>
        <w:t xml:space="preserve"> </w:t>
      </w:r>
      <w:r w:rsidRPr="00A913CF">
        <w:rPr>
          <w:b/>
          <w:bCs/>
          <w:lang w:val="en-US"/>
        </w:rPr>
        <w:t>text</w:t>
      </w:r>
      <w:r w:rsidRPr="00A913CF">
        <w:rPr>
          <w:b/>
          <w:bCs/>
          <w:lang w:val="en-US"/>
        </w:rPr>
        <w:t xml:space="preserve"> </w:t>
      </w:r>
      <w:r w:rsidRPr="00A913CF">
        <w:rPr>
          <w:b/>
          <w:bCs/>
          <w:lang w:val="en-US"/>
        </w:rPr>
        <w:t>quality</w:t>
      </w:r>
      <w:r>
        <w:rPr>
          <w:lang w:val="en-US"/>
        </w:rPr>
        <w:t>, meaning that the quality “</w:t>
      </w:r>
      <w:r w:rsidRPr="00A913CF">
        <w:rPr>
          <w:i/>
          <w:iCs/>
          <w:lang w:val="en-US"/>
        </w:rPr>
        <w:t>must</w:t>
      </w:r>
      <w:r>
        <w:rPr>
          <w:i/>
          <w:iCs/>
          <w:lang w:val="en-US"/>
        </w:rPr>
        <w:t xml:space="preserve"> </w:t>
      </w:r>
      <w:r w:rsidRPr="00A913CF">
        <w:rPr>
          <w:i/>
          <w:iCs/>
          <w:lang w:val="en-US"/>
        </w:rPr>
        <w:t>be</w:t>
      </w:r>
      <w:r>
        <w:rPr>
          <w:i/>
          <w:iCs/>
          <w:lang w:val="en-US"/>
        </w:rPr>
        <w:t xml:space="preserve"> </w:t>
      </w:r>
      <w:r w:rsidRPr="00A913CF">
        <w:rPr>
          <w:i/>
          <w:iCs/>
          <w:lang w:val="en-US"/>
        </w:rPr>
        <w:t>considered</w:t>
      </w:r>
      <w:r>
        <w:rPr>
          <w:i/>
          <w:iCs/>
          <w:lang w:val="en-US"/>
        </w:rPr>
        <w:t xml:space="preserve"> </w:t>
      </w:r>
      <w:r w:rsidRPr="00A913CF">
        <w:rPr>
          <w:i/>
          <w:iCs/>
          <w:lang w:val="en-US"/>
        </w:rPr>
        <w:t>within</w:t>
      </w:r>
      <w:r>
        <w:rPr>
          <w:i/>
          <w:iCs/>
          <w:lang w:val="en-US"/>
        </w:rPr>
        <w:t xml:space="preserve"> </w:t>
      </w:r>
      <w:r w:rsidRPr="00A913CF">
        <w:rPr>
          <w:i/>
          <w:iCs/>
          <w:lang w:val="en-US"/>
        </w:rPr>
        <w:t>the</w:t>
      </w:r>
      <w:r>
        <w:rPr>
          <w:i/>
          <w:iCs/>
          <w:lang w:val="en-US"/>
        </w:rPr>
        <w:t xml:space="preserve"> </w:t>
      </w:r>
      <w:r w:rsidRPr="00A913CF">
        <w:rPr>
          <w:i/>
          <w:iCs/>
          <w:lang w:val="en-US"/>
        </w:rPr>
        <w:t>context</w:t>
      </w:r>
      <w:r>
        <w:rPr>
          <w:i/>
          <w:iCs/>
          <w:lang w:val="en-US"/>
        </w:rPr>
        <w:t xml:space="preserve"> </w:t>
      </w:r>
      <w:r w:rsidRPr="00A913CF">
        <w:rPr>
          <w:i/>
          <w:iCs/>
          <w:lang w:val="en-US"/>
        </w:rPr>
        <w:t>of</w:t>
      </w:r>
      <w:r>
        <w:rPr>
          <w:i/>
          <w:iCs/>
          <w:lang w:val="en-US"/>
        </w:rPr>
        <w:t xml:space="preserve"> </w:t>
      </w:r>
      <w:r w:rsidRPr="00A913CF">
        <w:rPr>
          <w:i/>
          <w:iCs/>
          <w:lang w:val="en-US"/>
        </w:rPr>
        <w:t>the</w:t>
      </w:r>
      <w:r>
        <w:rPr>
          <w:i/>
          <w:iCs/>
          <w:lang w:val="en-US"/>
        </w:rPr>
        <w:t xml:space="preserve"> </w:t>
      </w:r>
      <w:r w:rsidRPr="00A913CF">
        <w:rPr>
          <w:i/>
          <w:iCs/>
          <w:lang w:val="en-US"/>
        </w:rPr>
        <w:t>task</w:t>
      </w:r>
      <w:r>
        <w:rPr>
          <w:i/>
          <w:iCs/>
          <w:lang w:val="en-US"/>
        </w:rPr>
        <w:t xml:space="preserve"> </w:t>
      </w:r>
      <w:r w:rsidRPr="00A913CF">
        <w:rPr>
          <w:i/>
          <w:iCs/>
          <w:lang w:val="en-US"/>
        </w:rPr>
        <w:t>at</w:t>
      </w:r>
      <w:r>
        <w:rPr>
          <w:i/>
          <w:iCs/>
          <w:lang w:val="en-US"/>
        </w:rPr>
        <w:t xml:space="preserve"> </w:t>
      </w:r>
      <w:r w:rsidRPr="00A913CF">
        <w:rPr>
          <w:i/>
          <w:iCs/>
          <w:lang w:val="en-US"/>
        </w:rPr>
        <w:t>hand</w:t>
      </w:r>
      <w:r>
        <w:rPr>
          <w:lang w:val="en-US"/>
        </w:rPr>
        <w:t xml:space="preserve">” is very good. Since we want to analyze the impact of the Diesel Gate on Volkswagen digital representation each tweet speaking or referring to Volkswagen is relevant in the analysis. And last but not least, </w:t>
      </w:r>
      <w:r w:rsidRPr="00A10B5D">
        <w:rPr>
          <w:b/>
          <w:bCs/>
          <w:lang w:val="en-US"/>
        </w:rPr>
        <w:t>r</w:t>
      </w:r>
      <w:r w:rsidRPr="00A10B5D">
        <w:rPr>
          <w:b/>
          <w:bCs/>
          <w:lang w:val="en-US"/>
        </w:rPr>
        <w:t>epresentational</w:t>
      </w:r>
      <w:r w:rsidRPr="00A10B5D">
        <w:rPr>
          <w:b/>
          <w:bCs/>
          <w:lang w:val="en-US"/>
        </w:rPr>
        <w:t xml:space="preserve"> </w:t>
      </w:r>
      <w:r w:rsidRPr="00A10B5D">
        <w:rPr>
          <w:b/>
          <w:bCs/>
          <w:lang w:val="en-US"/>
        </w:rPr>
        <w:t>text</w:t>
      </w:r>
      <w:r w:rsidRPr="00A10B5D">
        <w:rPr>
          <w:b/>
          <w:bCs/>
          <w:lang w:val="en-US"/>
        </w:rPr>
        <w:t xml:space="preserve"> </w:t>
      </w:r>
      <w:r w:rsidRPr="00A10B5D">
        <w:rPr>
          <w:b/>
          <w:bCs/>
          <w:lang w:val="en-US"/>
        </w:rPr>
        <w:t>quality</w:t>
      </w:r>
      <w:r w:rsidRPr="00A10B5D">
        <w:rPr>
          <w:b/>
          <w:bCs/>
          <w:lang w:val="en-US"/>
        </w:rPr>
        <w:t xml:space="preserve"> </w:t>
      </w:r>
      <w:r w:rsidRPr="00A10B5D">
        <w:rPr>
          <w:b/>
          <w:bCs/>
          <w:lang w:val="en-US"/>
        </w:rPr>
        <w:t>and</w:t>
      </w:r>
      <w:r w:rsidRPr="00A10B5D">
        <w:rPr>
          <w:b/>
          <w:bCs/>
          <w:lang w:val="en-US"/>
        </w:rPr>
        <w:t xml:space="preserve"> deficit </w:t>
      </w:r>
      <w:r w:rsidRPr="00A10B5D">
        <w:rPr>
          <w:b/>
          <w:bCs/>
          <w:lang w:val="en-US"/>
        </w:rPr>
        <w:t>resources</w:t>
      </w:r>
      <w:r w:rsidR="00A10B5D">
        <w:rPr>
          <w:lang w:val="en-US"/>
        </w:rPr>
        <w:t>. Sonntag describe two problem. Single source problems such as “</w:t>
      </w:r>
      <w:r w:rsidR="00A10B5D" w:rsidRPr="00A10B5D">
        <w:rPr>
          <w:i/>
          <w:iCs/>
          <w:lang w:val="en-US"/>
        </w:rPr>
        <w:t>wrong</w:t>
      </w:r>
      <w:r w:rsidR="00A10B5D" w:rsidRPr="00A10B5D">
        <w:rPr>
          <w:i/>
          <w:iCs/>
          <w:lang w:val="en-US"/>
        </w:rPr>
        <w:t xml:space="preserve"> </w:t>
      </w:r>
      <w:r w:rsidR="00A10B5D" w:rsidRPr="00A10B5D">
        <w:rPr>
          <w:i/>
          <w:iCs/>
          <w:lang w:val="en-US"/>
        </w:rPr>
        <w:t>formulated</w:t>
      </w:r>
      <w:r w:rsidR="00A10B5D" w:rsidRPr="00A10B5D">
        <w:rPr>
          <w:i/>
          <w:iCs/>
          <w:lang w:val="en-US"/>
        </w:rPr>
        <w:t xml:space="preserve"> </w:t>
      </w:r>
      <w:r w:rsidR="00A10B5D" w:rsidRPr="00A10B5D">
        <w:rPr>
          <w:i/>
          <w:iCs/>
          <w:lang w:val="en-US"/>
        </w:rPr>
        <w:t>data</w:t>
      </w:r>
      <w:r w:rsidR="00A10B5D" w:rsidRPr="00A10B5D">
        <w:rPr>
          <w:i/>
          <w:iCs/>
          <w:lang w:val="en-US"/>
        </w:rPr>
        <w:t xml:space="preserve"> </w:t>
      </w:r>
      <w:r w:rsidR="00A10B5D" w:rsidRPr="00A10B5D">
        <w:rPr>
          <w:i/>
          <w:iCs/>
          <w:lang w:val="en-US"/>
        </w:rPr>
        <w:t>values,</w:t>
      </w:r>
      <w:r w:rsidR="00A10B5D" w:rsidRPr="00A10B5D">
        <w:rPr>
          <w:i/>
          <w:iCs/>
          <w:lang w:val="en-US"/>
        </w:rPr>
        <w:t xml:space="preserve"> </w:t>
      </w:r>
      <w:r w:rsidR="00A10B5D" w:rsidRPr="00A10B5D">
        <w:rPr>
          <w:i/>
          <w:iCs/>
          <w:lang w:val="en-US"/>
        </w:rPr>
        <w:t>typing</w:t>
      </w:r>
      <w:r w:rsidR="00A10B5D" w:rsidRPr="00A10B5D">
        <w:rPr>
          <w:i/>
          <w:iCs/>
          <w:lang w:val="en-US"/>
        </w:rPr>
        <w:t xml:space="preserve"> </w:t>
      </w:r>
      <w:r w:rsidR="00A10B5D" w:rsidRPr="00A10B5D">
        <w:rPr>
          <w:i/>
          <w:iCs/>
          <w:lang w:val="en-US"/>
        </w:rPr>
        <w:t>errors,</w:t>
      </w:r>
      <w:r w:rsidR="00A10B5D" w:rsidRPr="00A10B5D">
        <w:rPr>
          <w:i/>
          <w:iCs/>
          <w:lang w:val="en-US"/>
        </w:rPr>
        <w:t xml:space="preserve"> </w:t>
      </w:r>
      <w:r w:rsidR="00A10B5D" w:rsidRPr="00A10B5D">
        <w:rPr>
          <w:i/>
          <w:iCs/>
          <w:lang w:val="en-US"/>
        </w:rPr>
        <w:t>different</w:t>
      </w:r>
      <w:r w:rsidR="00A10B5D" w:rsidRPr="00A10B5D">
        <w:rPr>
          <w:i/>
          <w:iCs/>
          <w:lang w:val="en-US"/>
        </w:rPr>
        <w:t xml:space="preserve"> </w:t>
      </w:r>
      <w:r w:rsidR="00A10B5D" w:rsidRPr="00A10B5D">
        <w:rPr>
          <w:i/>
          <w:iCs/>
          <w:lang w:val="en-US"/>
        </w:rPr>
        <w:t>spellings</w:t>
      </w:r>
      <w:r w:rsidR="00A10B5D" w:rsidRPr="00A10B5D">
        <w:rPr>
          <w:i/>
          <w:iCs/>
          <w:lang w:val="en-US"/>
        </w:rPr>
        <w:t xml:space="preserve"> </w:t>
      </w:r>
      <w:r w:rsidR="00A10B5D" w:rsidRPr="00A10B5D">
        <w:rPr>
          <w:i/>
          <w:iCs/>
          <w:lang w:val="en-US"/>
        </w:rPr>
        <w:t>of</w:t>
      </w:r>
      <w:r w:rsidR="00A10B5D" w:rsidRPr="00A10B5D">
        <w:rPr>
          <w:i/>
          <w:iCs/>
          <w:lang w:val="en-US"/>
        </w:rPr>
        <w:t xml:space="preserve"> </w:t>
      </w:r>
      <w:r w:rsidR="00A10B5D" w:rsidRPr="00A10B5D">
        <w:rPr>
          <w:i/>
          <w:iCs/>
          <w:lang w:val="en-US"/>
        </w:rPr>
        <w:t>same</w:t>
      </w:r>
      <w:r w:rsidR="00A10B5D" w:rsidRPr="00A10B5D">
        <w:rPr>
          <w:i/>
          <w:iCs/>
          <w:lang w:val="en-US"/>
        </w:rPr>
        <w:t xml:space="preserve"> </w:t>
      </w:r>
      <w:r w:rsidR="00A10B5D" w:rsidRPr="00A10B5D">
        <w:rPr>
          <w:i/>
          <w:iCs/>
          <w:lang w:val="en-US"/>
        </w:rPr>
        <w:t>word,</w:t>
      </w:r>
      <w:r w:rsidR="00A10B5D" w:rsidRPr="00A10B5D">
        <w:rPr>
          <w:i/>
          <w:iCs/>
          <w:lang w:val="en-US"/>
        </w:rPr>
        <w:t xml:space="preserve"> </w:t>
      </w:r>
      <w:r w:rsidR="00A10B5D" w:rsidRPr="00A10B5D">
        <w:rPr>
          <w:i/>
          <w:iCs/>
          <w:lang w:val="en-US"/>
        </w:rPr>
        <w:t>co-reference</w:t>
      </w:r>
      <w:r w:rsidR="00A10B5D" w:rsidRPr="00A10B5D">
        <w:rPr>
          <w:i/>
          <w:iCs/>
          <w:lang w:val="en-US"/>
        </w:rPr>
        <w:t xml:space="preserve"> </w:t>
      </w:r>
      <w:r w:rsidR="00A10B5D" w:rsidRPr="00A10B5D">
        <w:rPr>
          <w:i/>
          <w:iCs/>
          <w:lang w:val="en-US"/>
        </w:rPr>
        <w:t>problems,</w:t>
      </w:r>
      <w:r w:rsidR="00A10B5D" w:rsidRPr="00A10B5D">
        <w:rPr>
          <w:i/>
          <w:iCs/>
          <w:lang w:val="en-US"/>
        </w:rPr>
        <w:t xml:space="preserve"> </w:t>
      </w:r>
      <w:r w:rsidR="00A10B5D" w:rsidRPr="00A10B5D">
        <w:rPr>
          <w:i/>
          <w:iCs/>
          <w:lang w:val="en-US"/>
        </w:rPr>
        <w:t>and</w:t>
      </w:r>
      <w:r w:rsidR="00A10B5D" w:rsidRPr="00A10B5D">
        <w:rPr>
          <w:i/>
          <w:iCs/>
          <w:lang w:val="en-US"/>
        </w:rPr>
        <w:t xml:space="preserve"> </w:t>
      </w:r>
      <w:r w:rsidR="00A10B5D" w:rsidRPr="00A10B5D">
        <w:rPr>
          <w:i/>
          <w:iCs/>
          <w:lang w:val="en-US"/>
        </w:rPr>
        <w:t>lexical</w:t>
      </w:r>
      <w:r w:rsidR="00A10B5D" w:rsidRPr="00A10B5D">
        <w:rPr>
          <w:i/>
          <w:iCs/>
          <w:lang w:val="en-US"/>
        </w:rPr>
        <w:t xml:space="preserve"> </w:t>
      </w:r>
      <w:r w:rsidR="00A10B5D" w:rsidRPr="00A10B5D">
        <w:rPr>
          <w:i/>
          <w:iCs/>
          <w:lang w:val="en-US"/>
        </w:rPr>
        <w:t>ambiguity</w:t>
      </w:r>
      <w:r w:rsidR="00A10B5D">
        <w:rPr>
          <w:lang w:val="en-US"/>
        </w:rPr>
        <w:t>”. And multi-source problems “</w:t>
      </w:r>
      <w:r w:rsidR="00A10B5D" w:rsidRPr="00A10B5D">
        <w:rPr>
          <w:i/>
          <w:iCs/>
          <w:lang w:val="en-US"/>
        </w:rPr>
        <w:t>homonym</w:t>
      </w:r>
      <w:r w:rsidR="00A10B5D" w:rsidRPr="00A10B5D">
        <w:rPr>
          <w:i/>
          <w:iCs/>
          <w:lang w:val="en-US"/>
        </w:rPr>
        <w:t xml:space="preserve"> </w:t>
      </w:r>
      <w:r w:rsidR="00A10B5D" w:rsidRPr="00A10B5D">
        <w:rPr>
          <w:i/>
          <w:iCs/>
          <w:lang w:val="en-US"/>
        </w:rPr>
        <w:t>name</w:t>
      </w:r>
      <w:r w:rsidR="00A10B5D" w:rsidRPr="00A10B5D">
        <w:rPr>
          <w:i/>
          <w:iCs/>
          <w:lang w:val="en-US"/>
        </w:rPr>
        <w:t xml:space="preserve"> conflicts </w:t>
      </w:r>
      <w:r w:rsidR="00A10B5D" w:rsidRPr="00A10B5D">
        <w:rPr>
          <w:i/>
          <w:iCs/>
          <w:lang w:val="en-US"/>
        </w:rPr>
        <w:t>and</w:t>
      </w:r>
      <w:r w:rsidR="00A10B5D" w:rsidRPr="00A10B5D">
        <w:rPr>
          <w:i/>
          <w:iCs/>
          <w:lang w:val="en-US"/>
        </w:rPr>
        <w:t xml:space="preserve"> </w:t>
      </w:r>
      <w:r w:rsidR="00A10B5D" w:rsidRPr="00A10B5D">
        <w:rPr>
          <w:i/>
          <w:iCs/>
          <w:lang w:val="en-US"/>
        </w:rPr>
        <w:t>document</w:t>
      </w:r>
      <w:r w:rsidR="00A10B5D" w:rsidRPr="00A10B5D">
        <w:rPr>
          <w:i/>
          <w:iCs/>
          <w:lang w:val="en-US"/>
        </w:rPr>
        <w:t xml:space="preserve"> </w:t>
      </w:r>
      <w:r w:rsidR="00A10B5D" w:rsidRPr="00A10B5D">
        <w:rPr>
          <w:i/>
          <w:iCs/>
          <w:lang w:val="en-US"/>
        </w:rPr>
        <w:t>duplicates</w:t>
      </w:r>
      <w:r w:rsidR="00A10B5D">
        <w:rPr>
          <w:lang w:val="en-US"/>
        </w:rPr>
        <w:t>”. For Twitter in general, these problems are the scourge of any good analysis. We will find slang, a lot of typing errors, insults, irony and a lot of duplicates with some bots posting a lot of time the same tweet.</w:t>
      </w:r>
    </w:p>
    <w:p w14:paraId="152C7618" w14:textId="65BB264C" w:rsidR="00A10B5D" w:rsidRDefault="00A10B5D" w:rsidP="005E2CE9">
      <w:pPr>
        <w:jc w:val="both"/>
        <w:rPr>
          <w:lang w:val="en-US"/>
        </w:rPr>
      </w:pPr>
    </w:p>
    <w:p w14:paraId="57B9188F" w14:textId="6D0C60B2" w:rsidR="00A10B5D" w:rsidRDefault="00A10B5D" w:rsidP="005E2CE9">
      <w:pPr>
        <w:jc w:val="both"/>
        <w:rPr>
          <w:lang w:val="en-US"/>
        </w:rPr>
      </w:pPr>
      <w:r>
        <w:rPr>
          <w:lang w:val="en-US"/>
        </w:rPr>
        <w:t xml:space="preserve">Overall, we could divide our data quality assessment in two categories. The relevance for the subject would be the first one. As a matter of fact, Twitter listening always brings a lot of noise data but most of the time it is consistent in quantity or content. </w:t>
      </w:r>
      <w:bookmarkStart w:id="5" w:name="_GoBack"/>
      <w:bookmarkEnd w:id="5"/>
      <w:r>
        <w:rPr>
          <w:lang w:val="en-US"/>
        </w:rPr>
        <w:t>Thus, the real content which is interesting is always found and relevant to the listened subject, here the reaction on the Diesel scandal. The second category would be the raw quality of the textual data collected which is quite poor.</w:t>
      </w:r>
    </w:p>
    <w:p w14:paraId="3ACFB065" w14:textId="77777777" w:rsidR="00B61FFC" w:rsidRPr="00B61FFC" w:rsidRDefault="00B61FFC" w:rsidP="005E2CE9">
      <w:pPr>
        <w:jc w:val="both"/>
        <w:rPr>
          <w:lang w:val="en-US"/>
        </w:rPr>
      </w:pPr>
    </w:p>
    <w:p w14:paraId="1DAD7046" w14:textId="732D2600" w:rsidR="005C5E12" w:rsidRPr="005C5E12" w:rsidRDefault="00527659" w:rsidP="005E2CE9">
      <w:pPr>
        <w:spacing w:line="276" w:lineRule="auto"/>
        <w:jc w:val="both"/>
        <w:rPr>
          <w:lang w:val="en-US"/>
        </w:rPr>
      </w:pPr>
      <w:r>
        <w:rPr>
          <w:lang w:val="en-US"/>
        </w:rPr>
        <w:br w:type="page"/>
      </w:r>
    </w:p>
    <w:p w14:paraId="59F29B97" w14:textId="035D625D" w:rsidR="005C5E12" w:rsidRPr="005C5E12" w:rsidRDefault="005C5E12" w:rsidP="00527659">
      <w:pPr>
        <w:pStyle w:val="Heading1"/>
        <w:spacing w:line="276" w:lineRule="auto"/>
        <w:rPr>
          <w:lang w:val="en-US"/>
        </w:rPr>
      </w:pPr>
      <w:bookmarkStart w:id="6" w:name="_Toc10102728"/>
      <w:r w:rsidRPr="005C5E12">
        <w:rPr>
          <w:lang w:val="en-US"/>
        </w:rPr>
        <w:lastRenderedPageBreak/>
        <w:t>Analysis</w:t>
      </w:r>
      <w:bookmarkEnd w:id="6"/>
    </w:p>
    <w:p w14:paraId="30933A44" w14:textId="1B2F0A30" w:rsidR="005C5E12" w:rsidRPr="005C5E12" w:rsidRDefault="005C5E12" w:rsidP="00527659">
      <w:pPr>
        <w:spacing w:line="276" w:lineRule="auto"/>
        <w:jc w:val="both"/>
        <w:rPr>
          <w:lang w:val="en-US"/>
        </w:rPr>
      </w:pPr>
    </w:p>
    <w:p w14:paraId="76A691DA" w14:textId="6F363DCC" w:rsidR="005C5E12" w:rsidRPr="005C5E12" w:rsidRDefault="005C5E12" w:rsidP="00527659">
      <w:pPr>
        <w:spacing w:line="276" w:lineRule="auto"/>
        <w:jc w:val="both"/>
        <w:rPr>
          <w:lang w:val="en-US"/>
        </w:rPr>
      </w:pPr>
    </w:p>
    <w:p w14:paraId="3C46C5E0" w14:textId="6BB8FF61" w:rsidR="005C5E12" w:rsidRPr="005C5E12" w:rsidRDefault="005C5E12" w:rsidP="00527659">
      <w:pPr>
        <w:spacing w:line="276" w:lineRule="auto"/>
        <w:jc w:val="both"/>
        <w:rPr>
          <w:lang w:val="en-US"/>
        </w:rPr>
      </w:pPr>
      <w:r>
        <w:rPr>
          <w:lang w:val="en-US"/>
        </w:rPr>
        <w:br w:type="page"/>
      </w:r>
    </w:p>
    <w:p w14:paraId="088E4D7C" w14:textId="624B318D" w:rsidR="005C5E12" w:rsidRDefault="005C5E12" w:rsidP="00527659">
      <w:pPr>
        <w:pStyle w:val="Heading1"/>
        <w:spacing w:line="276" w:lineRule="auto"/>
        <w:rPr>
          <w:lang w:val="en-US"/>
        </w:rPr>
      </w:pPr>
      <w:bookmarkStart w:id="7" w:name="_Toc10102729"/>
      <w:r w:rsidRPr="005C5E12">
        <w:rPr>
          <w:lang w:val="en-US"/>
        </w:rPr>
        <w:lastRenderedPageBreak/>
        <w:t>Conclusion</w:t>
      </w:r>
      <w:bookmarkEnd w:id="7"/>
    </w:p>
    <w:p w14:paraId="79B8D7B8" w14:textId="4338A475" w:rsidR="00A741A4" w:rsidRDefault="00A741A4" w:rsidP="00527659">
      <w:pPr>
        <w:spacing w:line="276" w:lineRule="auto"/>
        <w:jc w:val="both"/>
        <w:rPr>
          <w:lang w:val="en-US"/>
        </w:rPr>
      </w:pPr>
    </w:p>
    <w:p w14:paraId="6F09E4A8" w14:textId="6995FE29" w:rsidR="00A741A4" w:rsidRDefault="00A741A4" w:rsidP="00527659">
      <w:pPr>
        <w:spacing w:line="276" w:lineRule="auto"/>
        <w:jc w:val="both"/>
        <w:rPr>
          <w:lang w:val="en-US"/>
        </w:rPr>
      </w:pPr>
    </w:p>
    <w:p w14:paraId="3A4451EC" w14:textId="6A079B35" w:rsidR="00A741A4" w:rsidRDefault="00A741A4" w:rsidP="00527659">
      <w:pPr>
        <w:spacing w:line="276" w:lineRule="auto"/>
        <w:jc w:val="both"/>
        <w:rPr>
          <w:lang w:val="en-US"/>
        </w:rPr>
      </w:pPr>
    </w:p>
    <w:p w14:paraId="40DA1D3D" w14:textId="77777777" w:rsidR="00A741A4" w:rsidRPr="00A741A4" w:rsidRDefault="00A741A4" w:rsidP="00527659">
      <w:pPr>
        <w:spacing w:line="276" w:lineRule="auto"/>
        <w:jc w:val="both"/>
        <w:rPr>
          <w:lang w:val="en-US"/>
        </w:rPr>
      </w:pPr>
    </w:p>
    <w:sectPr w:rsidR="00A741A4" w:rsidRPr="00A741A4" w:rsidSect="003A4CBD">
      <w:footerReference w:type="even" r:id="rId7"/>
      <w:footerReference w:type="default" r:id="rId8"/>
      <w:pgSz w:w="11900" w:h="16840"/>
      <w:pgMar w:top="1417" w:right="1417" w:bottom="1417" w:left="1417"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B44A6" w14:textId="77777777" w:rsidR="00B573C6" w:rsidRDefault="00B573C6" w:rsidP="003A4CBD">
      <w:r>
        <w:separator/>
      </w:r>
    </w:p>
  </w:endnote>
  <w:endnote w:type="continuationSeparator" w:id="0">
    <w:p w14:paraId="6ADCC41C" w14:textId="77777777" w:rsidR="00B573C6" w:rsidRDefault="00B573C6" w:rsidP="003A4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1850245"/>
      <w:docPartObj>
        <w:docPartGallery w:val="Page Numbers (Bottom of Page)"/>
        <w:docPartUnique/>
      </w:docPartObj>
    </w:sdtPr>
    <w:sdtEndPr>
      <w:rPr>
        <w:rStyle w:val="PageNumber"/>
      </w:rPr>
    </w:sdtEndPr>
    <w:sdtContent>
      <w:p w14:paraId="6651E3FE" w14:textId="352290B5" w:rsidR="003A4CBD" w:rsidRDefault="003A4CBD" w:rsidP="001D35A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E748" w14:textId="77777777" w:rsidR="003A4CBD" w:rsidRDefault="003A4C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4525141"/>
      <w:docPartObj>
        <w:docPartGallery w:val="Page Numbers (Bottom of Page)"/>
        <w:docPartUnique/>
      </w:docPartObj>
    </w:sdtPr>
    <w:sdtEndPr>
      <w:rPr>
        <w:rStyle w:val="PageNumber"/>
      </w:rPr>
    </w:sdtEndPr>
    <w:sdtContent>
      <w:p w14:paraId="5D768B47" w14:textId="05FA8537" w:rsidR="003A4CBD" w:rsidRDefault="003A4CBD" w:rsidP="001D35A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3AA93AF3" w14:textId="77777777" w:rsidR="003A4CBD" w:rsidRDefault="003A4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869BE" w14:textId="77777777" w:rsidR="00B573C6" w:rsidRDefault="00B573C6" w:rsidP="003A4CBD">
      <w:r>
        <w:separator/>
      </w:r>
    </w:p>
  </w:footnote>
  <w:footnote w:type="continuationSeparator" w:id="0">
    <w:p w14:paraId="12E624C1" w14:textId="77777777" w:rsidR="00B573C6" w:rsidRDefault="00B573C6" w:rsidP="003A4CBD">
      <w:r>
        <w:continuationSeparator/>
      </w:r>
    </w:p>
  </w:footnote>
  <w:footnote w:id="1">
    <w:p w14:paraId="10D0CC26" w14:textId="77777777" w:rsidR="008B055E" w:rsidRPr="008B055E" w:rsidRDefault="008B055E" w:rsidP="008B055E">
      <w:pPr>
        <w:rPr>
          <w:rFonts w:asciiTheme="majorHAnsi" w:eastAsia="Times New Roman" w:hAnsiTheme="majorHAnsi" w:cstheme="majorHAnsi"/>
          <w:sz w:val="16"/>
          <w:szCs w:val="16"/>
          <w:lang w:val="en-US"/>
        </w:rPr>
      </w:pPr>
      <w:r w:rsidRPr="008B055E">
        <w:rPr>
          <w:rStyle w:val="FootnoteReference"/>
          <w:rFonts w:asciiTheme="majorHAnsi" w:hAnsiTheme="majorHAnsi" w:cstheme="majorHAnsi"/>
          <w:sz w:val="20"/>
          <w:szCs w:val="20"/>
          <w:lang w:val="en-US"/>
        </w:rPr>
        <w:footnoteRef/>
      </w:r>
      <w:r w:rsidRPr="008B055E">
        <w:rPr>
          <w:rFonts w:asciiTheme="majorHAnsi" w:hAnsiTheme="majorHAnsi" w:cstheme="majorHAnsi"/>
          <w:sz w:val="20"/>
          <w:szCs w:val="20"/>
          <w:lang w:val="en-US"/>
        </w:rPr>
        <w:t xml:space="preserve"> </w:t>
      </w:r>
      <w:r w:rsidRPr="008B055E">
        <w:rPr>
          <w:rFonts w:asciiTheme="majorHAnsi" w:hAnsiTheme="majorHAnsi" w:cstheme="majorHAnsi"/>
          <w:sz w:val="16"/>
          <w:szCs w:val="16"/>
          <w:lang w:val="en-US"/>
        </w:rPr>
        <w:t xml:space="preserve">A personalized floor mosaic from Pompeii, </w:t>
      </w:r>
      <w:r w:rsidRPr="008B055E">
        <w:rPr>
          <w:rFonts w:asciiTheme="majorHAnsi" w:eastAsia="Times New Roman" w:hAnsiTheme="majorHAnsi" w:cstheme="majorHAnsi"/>
          <w:sz w:val="16"/>
          <w:szCs w:val="16"/>
          <w:lang w:val="en-US"/>
        </w:rPr>
        <w:t>Robert I. Curtis</w:t>
      </w:r>
      <w:r>
        <w:rPr>
          <w:rFonts w:asciiTheme="majorHAnsi" w:eastAsia="Times New Roman" w:hAnsiTheme="majorHAnsi" w:cstheme="majorHAnsi"/>
          <w:sz w:val="16"/>
          <w:szCs w:val="16"/>
          <w:lang w:val="en-US"/>
        </w:rPr>
        <w:t>.</w:t>
      </w:r>
      <w:r w:rsidRPr="008B055E">
        <w:rPr>
          <w:rFonts w:asciiTheme="majorHAnsi" w:eastAsia="Times New Roman" w:hAnsiTheme="majorHAnsi" w:cstheme="majorHAnsi"/>
          <w:sz w:val="16"/>
          <w:szCs w:val="16"/>
          <w:lang w:val="en-US"/>
        </w:rPr>
        <w:t xml:space="preserve"> </w:t>
      </w:r>
      <w:r w:rsidRPr="008B055E">
        <w:rPr>
          <w:rFonts w:asciiTheme="majorHAnsi" w:hAnsiTheme="majorHAnsi" w:cstheme="majorHAnsi"/>
          <w:sz w:val="16"/>
          <w:szCs w:val="16"/>
          <w:lang w:val="en-US"/>
        </w:rPr>
        <w:t>https://www.jstor.org/stable/504744?seq=1#page_scan_tab_contents</w:t>
      </w:r>
    </w:p>
  </w:footnote>
  <w:footnote w:id="2">
    <w:p w14:paraId="511DFD68" w14:textId="0C042D47" w:rsidR="009F2563" w:rsidRDefault="009F2563">
      <w:pPr>
        <w:pStyle w:val="FootnoteText"/>
      </w:pPr>
      <w:r>
        <w:rPr>
          <w:rStyle w:val="FootnoteReference"/>
        </w:rPr>
        <w:footnoteRef/>
      </w:r>
      <w:r>
        <w:t xml:space="preserve"> Twitterscraper Package by Ahmet Taspinar, MIT License, </w:t>
      </w:r>
      <w:hyperlink r:id="rId1" w:history="1">
        <w:r w:rsidRPr="003F7BC8">
          <w:rPr>
            <w:rStyle w:val="Hyperlink"/>
          </w:rPr>
          <w:t>https://github.com/taspinar/twitterscraper</w:t>
        </w:r>
      </w:hyperlink>
      <w:r>
        <w:t xml:space="preserve"> </w:t>
      </w:r>
    </w:p>
  </w:footnote>
  <w:footnote w:id="3">
    <w:p w14:paraId="7CF66F23" w14:textId="5001A6FF" w:rsidR="00A913CF" w:rsidRPr="00A913CF" w:rsidRDefault="00A913CF" w:rsidP="00A913CF">
      <w:pPr>
        <w:rPr>
          <w:sz w:val="20"/>
          <w:szCs w:val="20"/>
        </w:rPr>
      </w:pPr>
      <w:r w:rsidRPr="00A913CF">
        <w:rPr>
          <w:rStyle w:val="FootnoteReference"/>
          <w:sz w:val="20"/>
          <w:szCs w:val="20"/>
        </w:rPr>
        <w:footnoteRef/>
      </w:r>
      <w:r w:rsidRPr="00A913CF">
        <w:rPr>
          <w:sz w:val="20"/>
          <w:szCs w:val="20"/>
        </w:rPr>
        <w:t xml:space="preserve"> Daniel Sonntag</w:t>
      </w:r>
      <w:r>
        <w:rPr>
          <w:sz w:val="20"/>
          <w:szCs w:val="20"/>
        </w:rPr>
        <w:t>, in</w:t>
      </w:r>
      <w:r w:rsidRPr="00A913CF">
        <w:rPr>
          <w:sz w:val="20"/>
          <w:szCs w:val="20"/>
        </w:rPr>
        <w:t xml:space="preserve"> </w:t>
      </w:r>
      <w:r w:rsidRPr="00A913CF">
        <w:rPr>
          <w:i/>
          <w:iCs/>
          <w:sz w:val="20"/>
          <w:szCs w:val="20"/>
        </w:rPr>
        <w:t>Assessing</w:t>
      </w:r>
      <w:r w:rsidRPr="00A913CF">
        <w:rPr>
          <w:i/>
          <w:iCs/>
          <w:sz w:val="20"/>
          <w:szCs w:val="20"/>
        </w:rPr>
        <w:t xml:space="preserve"> </w:t>
      </w:r>
      <w:r w:rsidRPr="00A913CF">
        <w:rPr>
          <w:i/>
          <w:iCs/>
          <w:sz w:val="20"/>
          <w:szCs w:val="20"/>
        </w:rPr>
        <w:t>the</w:t>
      </w:r>
      <w:r w:rsidRPr="00A913CF">
        <w:rPr>
          <w:i/>
          <w:iCs/>
          <w:sz w:val="20"/>
          <w:szCs w:val="20"/>
        </w:rPr>
        <w:t xml:space="preserve"> </w:t>
      </w:r>
      <w:r w:rsidRPr="00A913CF">
        <w:rPr>
          <w:i/>
          <w:iCs/>
          <w:sz w:val="20"/>
          <w:szCs w:val="20"/>
        </w:rPr>
        <w:t>quality</w:t>
      </w:r>
      <w:r w:rsidRPr="00A913CF">
        <w:rPr>
          <w:i/>
          <w:iCs/>
          <w:sz w:val="20"/>
          <w:szCs w:val="20"/>
        </w:rPr>
        <w:t xml:space="preserve"> </w:t>
      </w:r>
      <w:r w:rsidRPr="00A913CF">
        <w:rPr>
          <w:i/>
          <w:iCs/>
          <w:sz w:val="20"/>
          <w:szCs w:val="20"/>
        </w:rPr>
        <w:t>of</w:t>
      </w:r>
      <w:r w:rsidRPr="00A913CF">
        <w:rPr>
          <w:i/>
          <w:iCs/>
          <w:sz w:val="20"/>
          <w:szCs w:val="20"/>
        </w:rPr>
        <w:t xml:space="preserve"> </w:t>
      </w:r>
      <w:r w:rsidRPr="00A913CF">
        <w:rPr>
          <w:i/>
          <w:iCs/>
          <w:sz w:val="20"/>
          <w:szCs w:val="20"/>
        </w:rPr>
        <w:t>natural</w:t>
      </w:r>
      <w:r w:rsidRPr="00A913CF">
        <w:rPr>
          <w:i/>
          <w:iCs/>
          <w:sz w:val="20"/>
          <w:szCs w:val="20"/>
        </w:rPr>
        <w:t xml:space="preserve"> </w:t>
      </w:r>
      <w:r w:rsidRPr="00A913CF">
        <w:rPr>
          <w:i/>
          <w:iCs/>
          <w:sz w:val="20"/>
          <w:szCs w:val="20"/>
        </w:rPr>
        <w:t>language</w:t>
      </w:r>
      <w:r w:rsidRPr="00A913CF">
        <w:rPr>
          <w:i/>
          <w:iCs/>
          <w:sz w:val="20"/>
          <w:szCs w:val="20"/>
        </w:rPr>
        <w:t xml:space="preserve"> </w:t>
      </w:r>
      <w:r w:rsidRPr="00A913CF">
        <w:rPr>
          <w:i/>
          <w:iCs/>
          <w:sz w:val="20"/>
          <w:szCs w:val="20"/>
        </w:rPr>
        <w:t>text</w:t>
      </w:r>
      <w:r w:rsidRPr="00A913CF">
        <w:rPr>
          <w:i/>
          <w:iCs/>
          <w:sz w:val="20"/>
          <w:szCs w:val="20"/>
        </w:rPr>
        <w:t xml:space="preserve"> </w:t>
      </w:r>
      <w:r w:rsidRPr="00A913CF">
        <w:rPr>
          <w:i/>
          <w:iCs/>
          <w:sz w:val="20"/>
          <w:szCs w:val="20"/>
        </w:rPr>
        <w:t>data</w:t>
      </w:r>
      <w:r>
        <w:rPr>
          <w:sz w:val="20"/>
          <w:szCs w:val="20"/>
        </w:rPr>
        <w:t xml:space="preserve">, </w:t>
      </w:r>
      <w:hyperlink r:id="rId2" w:history="1">
        <w:r w:rsidRPr="003F7BC8">
          <w:rPr>
            <w:rStyle w:val="Hyperlink"/>
            <w:sz w:val="20"/>
            <w:szCs w:val="20"/>
          </w:rPr>
          <w:t>http://www.dfki.de/~sonntag/text_quality_short.pdf</w:t>
        </w:r>
      </w:hyperlink>
      <w:r>
        <w:rPr>
          <w:sz w:val="20"/>
          <w:szCs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E12"/>
    <w:rsid w:val="000C3D46"/>
    <w:rsid w:val="00112224"/>
    <w:rsid w:val="00145779"/>
    <w:rsid w:val="002F144A"/>
    <w:rsid w:val="0036080D"/>
    <w:rsid w:val="003A4CBD"/>
    <w:rsid w:val="00433815"/>
    <w:rsid w:val="004C629E"/>
    <w:rsid w:val="0051487F"/>
    <w:rsid w:val="00527659"/>
    <w:rsid w:val="005C5E12"/>
    <w:rsid w:val="005E2CE9"/>
    <w:rsid w:val="00662162"/>
    <w:rsid w:val="006918B0"/>
    <w:rsid w:val="007628F7"/>
    <w:rsid w:val="0079433C"/>
    <w:rsid w:val="007D16B7"/>
    <w:rsid w:val="007D6263"/>
    <w:rsid w:val="008406EE"/>
    <w:rsid w:val="008B055E"/>
    <w:rsid w:val="009F2563"/>
    <w:rsid w:val="00A10B5D"/>
    <w:rsid w:val="00A741A4"/>
    <w:rsid w:val="00A913CF"/>
    <w:rsid w:val="00B573C6"/>
    <w:rsid w:val="00B6008F"/>
    <w:rsid w:val="00B61FFC"/>
    <w:rsid w:val="00B909CF"/>
    <w:rsid w:val="00BE3B3A"/>
    <w:rsid w:val="00C2778B"/>
    <w:rsid w:val="00DD6ED0"/>
    <w:rsid w:val="00EA0D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A140FBC"/>
  <w15:chartTrackingRefBased/>
  <w15:docId w15:val="{B9BC8593-A733-6248-B8FD-D0BE3E9E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CBD"/>
    <w:pPr>
      <w:keepNext/>
      <w:keepLines/>
      <w:pBdr>
        <w:bottom w:val="single" w:sz="18" w:space="1" w:color="000000" w:themeColor="text1"/>
      </w:pBdr>
      <w:spacing w:before="24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3A4CBD"/>
    <w:pPr>
      <w:keepNext/>
      <w:keepLines/>
      <w:pBdr>
        <w:bottom w:val="single" w:sz="12" w:space="1" w:color="auto"/>
      </w:pBdr>
      <w:spacing w:before="40"/>
      <w:jc w:val="center"/>
      <w:outlineLvl w:val="1"/>
    </w:pPr>
    <w:rPr>
      <w:rFonts w:asciiTheme="majorHAnsi" w:eastAsiaTheme="majorEastAsia" w:hAnsiTheme="majorHAns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CBD"/>
    <w:rPr>
      <w:rFonts w:eastAsiaTheme="majorEastAsia" w:cstheme="majorBidi"/>
      <w:b/>
      <w:color w:val="000000" w:themeColor="text1"/>
      <w:sz w:val="36"/>
      <w:szCs w:val="32"/>
    </w:rPr>
  </w:style>
  <w:style w:type="paragraph" w:styleId="TOC1">
    <w:name w:val="toc 1"/>
    <w:basedOn w:val="Normal"/>
    <w:next w:val="Normal"/>
    <w:autoRedefine/>
    <w:uiPriority w:val="39"/>
    <w:unhideWhenUsed/>
    <w:rsid w:val="005C5E12"/>
    <w:pPr>
      <w:spacing w:after="100"/>
    </w:pPr>
  </w:style>
  <w:style w:type="character" w:styleId="Hyperlink">
    <w:name w:val="Hyperlink"/>
    <w:basedOn w:val="DefaultParagraphFont"/>
    <w:uiPriority w:val="99"/>
    <w:unhideWhenUsed/>
    <w:rsid w:val="005C5E12"/>
    <w:rPr>
      <w:color w:val="0563C1" w:themeColor="hyperlink"/>
      <w:u w:val="single"/>
    </w:rPr>
  </w:style>
  <w:style w:type="paragraph" w:styleId="Header">
    <w:name w:val="header"/>
    <w:basedOn w:val="Normal"/>
    <w:link w:val="HeaderChar"/>
    <w:uiPriority w:val="99"/>
    <w:unhideWhenUsed/>
    <w:rsid w:val="003A4CBD"/>
    <w:pPr>
      <w:tabs>
        <w:tab w:val="center" w:pos="4536"/>
        <w:tab w:val="right" w:pos="9072"/>
      </w:tabs>
    </w:pPr>
  </w:style>
  <w:style w:type="character" w:customStyle="1" w:styleId="HeaderChar">
    <w:name w:val="Header Char"/>
    <w:basedOn w:val="DefaultParagraphFont"/>
    <w:link w:val="Header"/>
    <w:uiPriority w:val="99"/>
    <w:rsid w:val="003A4CBD"/>
  </w:style>
  <w:style w:type="paragraph" w:styleId="Footer">
    <w:name w:val="footer"/>
    <w:basedOn w:val="Normal"/>
    <w:link w:val="FooterChar"/>
    <w:uiPriority w:val="99"/>
    <w:unhideWhenUsed/>
    <w:rsid w:val="003A4CBD"/>
    <w:pPr>
      <w:tabs>
        <w:tab w:val="center" w:pos="4536"/>
        <w:tab w:val="right" w:pos="9072"/>
      </w:tabs>
    </w:pPr>
  </w:style>
  <w:style w:type="character" w:customStyle="1" w:styleId="FooterChar">
    <w:name w:val="Footer Char"/>
    <w:basedOn w:val="DefaultParagraphFont"/>
    <w:link w:val="Footer"/>
    <w:uiPriority w:val="99"/>
    <w:rsid w:val="003A4CBD"/>
  </w:style>
  <w:style w:type="character" w:styleId="PageNumber">
    <w:name w:val="page number"/>
    <w:basedOn w:val="DefaultParagraphFont"/>
    <w:uiPriority w:val="99"/>
    <w:semiHidden/>
    <w:unhideWhenUsed/>
    <w:rsid w:val="003A4CBD"/>
  </w:style>
  <w:style w:type="character" w:customStyle="1" w:styleId="Heading2Char">
    <w:name w:val="Heading 2 Char"/>
    <w:basedOn w:val="DefaultParagraphFont"/>
    <w:link w:val="Heading2"/>
    <w:uiPriority w:val="9"/>
    <w:rsid w:val="003A4CBD"/>
    <w:rPr>
      <w:rFonts w:asciiTheme="majorHAnsi" w:eastAsiaTheme="majorEastAsia" w:hAnsiTheme="majorHAnsi" w:cstheme="majorBidi"/>
      <w:b/>
      <w:color w:val="000000" w:themeColor="text1"/>
      <w:sz w:val="28"/>
      <w:szCs w:val="26"/>
    </w:rPr>
  </w:style>
  <w:style w:type="paragraph" w:styleId="FootnoteText">
    <w:name w:val="footnote text"/>
    <w:basedOn w:val="Normal"/>
    <w:link w:val="FootnoteTextChar"/>
    <w:uiPriority w:val="99"/>
    <w:semiHidden/>
    <w:unhideWhenUsed/>
    <w:rsid w:val="00A741A4"/>
    <w:rPr>
      <w:sz w:val="20"/>
      <w:szCs w:val="20"/>
    </w:rPr>
  </w:style>
  <w:style w:type="character" w:customStyle="1" w:styleId="FootnoteTextChar">
    <w:name w:val="Footnote Text Char"/>
    <w:basedOn w:val="DefaultParagraphFont"/>
    <w:link w:val="FootnoteText"/>
    <w:uiPriority w:val="99"/>
    <w:semiHidden/>
    <w:rsid w:val="00A741A4"/>
    <w:rPr>
      <w:sz w:val="20"/>
      <w:szCs w:val="20"/>
    </w:rPr>
  </w:style>
  <w:style w:type="character" w:styleId="FootnoteReference">
    <w:name w:val="footnote reference"/>
    <w:basedOn w:val="DefaultParagraphFont"/>
    <w:uiPriority w:val="99"/>
    <w:semiHidden/>
    <w:unhideWhenUsed/>
    <w:rsid w:val="00A741A4"/>
    <w:rPr>
      <w:vertAlign w:val="superscript"/>
    </w:rPr>
  </w:style>
  <w:style w:type="paragraph" w:styleId="TOC2">
    <w:name w:val="toc 2"/>
    <w:basedOn w:val="Normal"/>
    <w:next w:val="Normal"/>
    <w:autoRedefine/>
    <w:uiPriority w:val="39"/>
    <w:unhideWhenUsed/>
    <w:rsid w:val="00527659"/>
    <w:pPr>
      <w:spacing w:after="100"/>
      <w:ind w:left="240"/>
    </w:pPr>
  </w:style>
  <w:style w:type="character" w:styleId="UnresolvedMention">
    <w:name w:val="Unresolved Mention"/>
    <w:basedOn w:val="DefaultParagraphFont"/>
    <w:uiPriority w:val="99"/>
    <w:rsid w:val="009F2563"/>
    <w:rPr>
      <w:color w:val="605E5C"/>
      <w:shd w:val="clear" w:color="auto" w:fill="E1DFDD"/>
    </w:rPr>
  </w:style>
  <w:style w:type="table" w:styleId="TableGrid">
    <w:name w:val="Table Grid"/>
    <w:basedOn w:val="TableNormal"/>
    <w:uiPriority w:val="39"/>
    <w:rsid w:val="00B61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61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F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0523">
      <w:bodyDiv w:val="1"/>
      <w:marLeft w:val="0"/>
      <w:marRight w:val="0"/>
      <w:marTop w:val="0"/>
      <w:marBottom w:val="0"/>
      <w:divBdr>
        <w:top w:val="none" w:sz="0" w:space="0" w:color="auto"/>
        <w:left w:val="none" w:sz="0" w:space="0" w:color="auto"/>
        <w:bottom w:val="none" w:sz="0" w:space="0" w:color="auto"/>
        <w:right w:val="none" w:sz="0" w:space="0" w:color="auto"/>
      </w:divBdr>
    </w:div>
    <w:div w:id="466317631">
      <w:bodyDiv w:val="1"/>
      <w:marLeft w:val="0"/>
      <w:marRight w:val="0"/>
      <w:marTop w:val="0"/>
      <w:marBottom w:val="0"/>
      <w:divBdr>
        <w:top w:val="none" w:sz="0" w:space="0" w:color="auto"/>
        <w:left w:val="none" w:sz="0" w:space="0" w:color="auto"/>
        <w:bottom w:val="none" w:sz="0" w:space="0" w:color="auto"/>
        <w:right w:val="none" w:sz="0" w:space="0" w:color="auto"/>
      </w:divBdr>
    </w:div>
    <w:div w:id="536816029">
      <w:bodyDiv w:val="1"/>
      <w:marLeft w:val="0"/>
      <w:marRight w:val="0"/>
      <w:marTop w:val="0"/>
      <w:marBottom w:val="0"/>
      <w:divBdr>
        <w:top w:val="none" w:sz="0" w:space="0" w:color="auto"/>
        <w:left w:val="none" w:sz="0" w:space="0" w:color="auto"/>
        <w:bottom w:val="none" w:sz="0" w:space="0" w:color="auto"/>
        <w:right w:val="none" w:sz="0" w:space="0" w:color="auto"/>
      </w:divBdr>
    </w:div>
    <w:div w:id="761755466">
      <w:bodyDiv w:val="1"/>
      <w:marLeft w:val="0"/>
      <w:marRight w:val="0"/>
      <w:marTop w:val="0"/>
      <w:marBottom w:val="0"/>
      <w:divBdr>
        <w:top w:val="none" w:sz="0" w:space="0" w:color="auto"/>
        <w:left w:val="none" w:sz="0" w:space="0" w:color="auto"/>
        <w:bottom w:val="none" w:sz="0" w:space="0" w:color="auto"/>
        <w:right w:val="none" w:sz="0" w:space="0" w:color="auto"/>
      </w:divBdr>
    </w:div>
    <w:div w:id="861356038">
      <w:bodyDiv w:val="1"/>
      <w:marLeft w:val="0"/>
      <w:marRight w:val="0"/>
      <w:marTop w:val="0"/>
      <w:marBottom w:val="0"/>
      <w:divBdr>
        <w:top w:val="none" w:sz="0" w:space="0" w:color="auto"/>
        <w:left w:val="none" w:sz="0" w:space="0" w:color="auto"/>
        <w:bottom w:val="none" w:sz="0" w:space="0" w:color="auto"/>
        <w:right w:val="none" w:sz="0" w:space="0" w:color="auto"/>
      </w:divBdr>
    </w:div>
    <w:div w:id="965545301">
      <w:bodyDiv w:val="1"/>
      <w:marLeft w:val="0"/>
      <w:marRight w:val="0"/>
      <w:marTop w:val="0"/>
      <w:marBottom w:val="0"/>
      <w:divBdr>
        <w:top w:val="none" w:sz="0" w:space="0" w:color="auto"/>
        <w:left w:val="none" w:sz="0" w:space="0" w:color="auto"/>
        <w:bottom w:val="none" w:sz="0" w:space="0" w:color="auto"/>
        <w:right w:val="none" w:sz="0" w:space="0" w:color="auto"/>
      </w:divBdr>
    </w:div>
    <w:div w:id="1104770415">
      <w:bodyDiv w:val="1"/>
      <w:marLeft w:val="0"/>
      <w:marRight w:val="0"/>
      <w:marTop w:val="0"/>
      <w:marBottom w:val="0"/>
      <w:divBdr>
        <w:top w:val="none" w:sz="0" w:space="0" w:color="auto"/>
        <w:left w:val="none" w:sz="0" w:space="0" w:color="auto"/>
        <w:bottom w:val="none" w:sz="0" w:space="0" w:color="auto"/>
        <w:right w:val="none" w:sz="0" w:space="0" w:color="auto"/>
      </w:divBdr>
    </w:div>
    <w:div w:id="1118140929">
      <w:bodyDiv w:val="1"/>
      <w:marLeft w:val="0"/>
      <w:marRight w:val="0"/>
      <w:marTop w:val="0"/>
      <w:marBottom w:val="0"/>
      <w:divBdr>
        <w:top w:val="none" w:sz="0" w:space="0" w:color="auto"/>
        <w:left w:val="none" w:sz="0" w:space="0" w:color="auto"/>
        <w:bottom w:val="none" w:sz="0" w:space="0" w:color="auto"/>
        <w:right w:val="none" w:sz="0" w:space="0" w:color="auto"/>
      </w:divBdr>
    </w:div>
    <w:div w:id="1314023318">
      <w:bodyDiv w:val="1"/>
      <w:marLeft w:val="0"/>
      <w:marRight w:val="0"/>
      <w:marTop w:val="0"/>
      <w:marBottom w:val="0"/>
      <w:divBdr>
        <w:top w:val="none" w:sz="0" w:space="0" w:color="auto"/>
        <w:left w:val="none" w:sz="0" w:space="0" w:color="auto"/>
        <w:bottom w:val="none" w:sz="0" w:space="0" w:color="auto"/>
        <w:right w:val="none" w:sz="0" w:space="0" w:color="auto"/>
      </w:divBdr>
    </w:div>
    <w:div w:id="1346788854">
      <w:bodyDiv w:val="1"/>
      <w:marLeft w:val="0"/>
      <w:marRight w:val="0"/>
      <w:marTop w:val="0"/>
      <w:marBottom w:val="0"/>
      <w:divBdr>
        <w:top w:val="none" w:sz="0" w:space="0" w:color="auto"/>
        <w:left w:val="none" w:sz="0" w:space="0" w:color="auto"/>
        <w:bottom w:val="none" w:sz="0" w:space="0" w:color="auto"/>
        <w:right w:val="none" w:sz="0" w:space="0" w:color="auto"/>
      </w:divBdr>
    </w:div>
    <w:div w:id="1422336727">
      <w:bodyDiv w:val="1"/>
      <w:marLeft w:val="0"/>
      <w:marRight w:val="0"/>
      <w:marTop w:val="0"/>
      <w:marBottom w:val="0"/>
      <w:divBdr>
        <w:top w:val="none" w:sz="0" w:space="0" w:color="auto"/>
        <w:left w:val="none" w:sz="0" w:space="0" w:color="auto"/>
        <w:bottom w:val="none" w:sz="0" w:space="0" w:color="auto"/>
        <w:right w:val="none" w:sz="0" w:space="0" w:color="auto"/>
      </w:divBdr>
      <w:divsChild>
        <w:div w:id="1801454284">
          <w:marLeft w:val="0"/>
          <w:marRight w:val="0"/>
          <w:marTop w:val="0"/>
          <w:marBottom w:val="0"/>
          <w:divBdr>
            <w:top w:val="none" w:sz="0" w:space="0" w:color="auto"/>
            <w:left w:val="none" w:sz="0" w:space="0" w:color="auto"/>
            <w:bottom w:val="none" w:sz="0" w:space="0" w:color="auto"/>
            <w:right w:val="none" w:sz="0" w:space="0" w:color="auto"/>
          </w:divBdr>
          <w:divsChild>
            <w:div w:id="18295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48112">
      <w:bodyDiv w:val="1"/>
      <w:marLeft w:val="0"/>
      <w:marRight w:val="0"/>
      <w:marTop w:val="0"/>
      <w:marBottom w:val="0"/>
      <w:divBdr>
        <w:top w:val="none" w:sz="0" w:space="0" w:color="auto"/>
        <w:left w:val="none" w:sz="0" w:space="0" w:color="auto"/>
        <w:bottom w:val="none" w:sz="0" w:space="0" w:color="auto"/>
        <w:right w:val="none" w:sz="0" w:space="0" w:color="auto"/>
      </w:divBdr>
    </w:div>
    <w:div w:id="1511994274">
      <w:bodyDiv w:val="1"/>
      <w:marLeft w:val="0"/>
      <w:marRight w:val="0"/>
      <w:marTop w:val="0"/>
      <w:marBottom w:val="0"/>
      <w:divBdr>
        <w:top w:val="none" w:sz="0" w:space="0" w:color="auto"/>
        <w:left w:val="none" w:sz="0" w:space="0" w:color="auto"/>
        <w:bottom w:val="none" w:sz="0" w:space="0" w:color="auto"/>
        <w:right w:val="none" w:sz="0" w:space="0" w:color="auto"/>
      </w:divBdr>
    </w:div>
    <w:div w:id="1782147196">
      <w:bodyDiv w:val="1"/>
      <w:marLeft w:val="0"/>
      <w:marRight w:val="0"/>
      <w:marTop w:val="0"/>
      <w:marBottom w:val="0"/>
      <w:divBdr>
        <w:top w:val="none" w:sz="0" w:space="0" w:color="auto"/>
        <w:left w:val="none" w:sz="0" w:space="0" w:color="auto"/>
        <w:bottom w:val="none" w:sz="0" w:space="0" w:color="auto"/>
        <w:right w:val="none" w:sz="0" w:space="0" w:color="auto"/>
      </w:divBdr>
    </w:div>
    <w:div w:id="1786120303">
      <w:bodyDiv w:val="1"/>
      <w:marLeft w:val="0"/>
      <w:marRight w:val="0"/>
      <w:marTop w:val="0"/>
      <w:marBottom w:val="0"/>
      <w:divBdr>
        <w:top w:val="none" w:sz="0" w:space="0" w:color="auto"/>
        <w:left w:val="none" w:sz="0" w:space="0" w:color="auto"/>
        <w:bottom w:val="none" w:sz="0" w:space="0" w:color="auto"/>
        <w:right w:val="none" w:sz="0" w:space="0" w:color="auto"/>
      </w:divBdr>
    </w:div>
    <w:div w:id="1928465109">
      <w:bodyDiv w:val="1"/>
      <w:marLeft w:val="0"/>
      <w:marRight w:val="0"/>
      <w:marTop w:val="0"/>
      <w:marBottom w:val="0"/>
      <w:divBdr>
        <w:top w:val="none" w:sz="0" w:space="0" w:color="auto"/>
        <w:left w:val="none" w:sz="0" w:space="0" w:color="auto"/>
        <w:bottom w:val="none" w:sz="0" w:space="0" w:color="auto"/>
        <w:right w:val="none" w:sz="0" w:space="0" w:color="auto"/>
      </w:divBdr>
    </w:div>
    <w:div w:id="20775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dfki.de/~sonntag/text_quality_short.pdf" TargetMode="External"/><Relationship Id="rId1" Type="http://schemas.openxmlformats.org/officeDocument/2006/relationships/hyperlink" Target="https://github.com/taspinar/twitterscraper"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FFCAE-6558-6D48-B67D-D9203EB3A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12</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TORRINI Antoine</dc:creator>
  <cp:keywords/>
  <dc:description/>
  <cp:lastModifiedBy>TORRINI Antoine</cp:lastModifiedBy>
  <cp:revision>11</cp:revision>
  <dcterms:created xsi:type="dcterms:W3CDTF">2019-05-06T07:26:00Z</dcterms:created>
  <dcterms:modified xsi:type="dcterms:W3CDTF">2019-05-30T10:19:00Z</dcterms:modified>
</cp:coreProperties>
</file>